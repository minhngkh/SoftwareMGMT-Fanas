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FANAS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vertAlign w:val="baseline"/>
          <w:rtl w:val="0"/>
        </w:rPr>
        <w:t xml:space="preserve">Vision</w:t>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5">
      <w:pPr>
        <w:pStyle w:val="Title"/>
        <w:rPr>
          <w:sz w:val="28"/>
          <w:szCs w:val="28"/>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vertAlign w:val="baseline"/>
          <w:rtl w:val="0"/>
        </w:rPr>
        <w:t xml:space="preserve">Revision History</w:t>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/2024</w:t>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Vision and Scope Document</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Phan Lâm Anh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04/06/2024</w:t>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1.1</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Editing Document</w:t>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Phan Lâm Anh</w:t>
            </w:r>
          </w:p>
        </w:tc>
      </w:tr>
    </w:tbl>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pStyle w:val="Title"/>
        <w:rPr>
          <w:vertAlign w:val="baseline"/>
        </w:rPr>
      </w:pPr>
      <w:r w:rsidDel="00000000" w:rsidR="00000000" w:rsidRPr="00000000">
        <w:br w:type="page"/>
      </w:r>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l0yrc62bwr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o7vtu1xdl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9pjf9cng6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putv6sr5m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5</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pi199cv8k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smlww2t5z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5</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ym7fajv8iq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zt8a4spd1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Business Opportunity</w:t>
              <w:tab/>
              <w:t xml:space="preserve">5</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goem4s53c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2uu34a87m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Product Position Statement</w:t>
              <w:tab/>
              <w:t xml:space="preserve">6</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vxe1rpbost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6</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yokyeaz8n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Market Demographics</w:t>
              <w:tab/>
              <w:t xml:space="preserve">6</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zha0b6oq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Avid readers</w:t>
              <w:tab/>
              <w:t xml:space="preserve">6</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ls5rm6wqa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Busy Professionals</w:t>
              <w:tab/>
              <w:t xml:space="preserve">6</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vrxqqfyi4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Students</w:t>
              <w:tab/>
              <w:t xml:space="preserve">7</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jy7gecw5g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Middle-Age</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6de5v2or9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General Public</w:t>
              <w:tab/>
              <w:t xml:space="preserve">7</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i49ym2z9p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Stakeholder Summary</w:t>
              <w:tab/>
              <w:t xml:space="preserve">7</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6yg0kvqhk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Summary</w:t>
              <w:tab/>
              <w:t xml:space="preserve">8</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3kop13gl0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User Environment</w:t>
              <w:tab/>
              <w:t xml:space="preserve">8</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elw18oexb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Mobile Devices</w:t>
              <w:tab/>
              <w:t xml:space="preserve">8</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d1kca4a4c6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User Scenarios</w:t>
              <w:tab/>
              <w:t xml:space="preserve">9</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6w2r8f09g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Accessibility and User Support</w:t>
              <w:tab/>
              <w:t xml:space="preserve">9</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uwfzwif9m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Stakeholder Profiles</w:t>
              <w:tab/>
              <w:t xml:space="preserve">9</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mbyl3i9m6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Development team</w:t>
              <w:tab/>
              <w:t xml:space="preserve">9</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94800jlpq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Supervisor</w:t>
              <w:tab/>
              <w:t xml:space="preserve">11</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qncmd1ds2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Customer</w:t>
              <w:tab/>
              <w:t xml:space="preserve">11</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w52iibp6q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w:t>
            </w:r>
          </w:hyperlink>
          <w:hyperlink w:anchor="_heading=h.rw52iibp6qx9">
            <w:r w:rsidDel="00000000" w:rsidR="00000000" w:rsidRPr="00000000">
              <w:rPr>
                <w:rFonts w:ascii="Arial" w:cs="Arial" w:eastAsia="Arial" w:hAnsi="Arial"/>
                <w:sz w:val="22"/>
                <w:szCs w:val="22"/>
                <w:rtl w:val="0"/>
              </w:rPr>
              <w:t xml:space="preserve">publisher</w:t>
            </w:r>
          </w:hyperlink>
          <w:hyperlink w:anchor="_heading=h.rw52iibp6q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and paperwork manufacturers</w:t>
              <w:tab/>
              <w:t xml:space="preserve">12</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q75yeppic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3.5.5 Administrators</w:t>
              <w:tab/>
              <w:t xml:space="preserve">12</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gnu1qlym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User Profiles</w:t>
              <w:tab/>
              <w:t xml:space="preserve">13</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r05dy2vjl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Customer</w:t>
              <w:tab/>
              <w:t xml:space="preserve">13</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67i6a2d5d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w:t>
            </w:r>
          </w:hyperlink>
          <w:hyperlink w:anchor="_heading=h.s67i6a2d5d3p">
            <w:r w:rsidDel="00000000" w:rsidR="00000000" w:rsidRPr="00000000">
              <w:rPr>
                <w:rFonts w:ascii="Arial" w:cs="Arial" w:eastAsia="Arial" w:hAnsi="Arial"/>
                <w:sz w:val="22"/>
                <w:szCs w:val="22"/>
                <w:rtl w:val="0"/>
              </w:rPr>
              <w:t xml:space="preserve">publisher</w:t>
            </w:r>
          </w:hyperlink>
          <w:hyperlink w:anchor="_heading=h.s67i6a2d5d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and paperwork manufacturers</w:t>
              <w:tab/>
              <w:t xml:space="preserve">14</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8a3mrcxte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Administrators</w:t>
              <w:tab/>
              <w:t xml:space="preserve">14</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tpvnsa3jk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Key Stakeholder or User Needs</w:t>
              <w:tab/>
              <w:t xml:space="preserve">15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1716wghmv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Alternatives and Competition</w:t>
              <w:tab/>
              <w:t xml:space="preserve">16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tmkkjs0uk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 Shopee</w:t>
              <w:tab/>
              <w:t xml:space="preserve">16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sq7xraqh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16</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gstesgz5d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16</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ho5zldz8z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Summary of Capabilities</w:t>
              <w:tab/>
              <w:t xml:space="preserve">17</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p0uk13r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Assumptions and Dependencies</w:t>
              <w:tab/>
              <w:t xml:space="preserve">17</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11sh0unuq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Cost and Pricing</w:t>
              <w:tab/>
              <w:t xml:space="preserve">17</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cvzigt11s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Licensing and Installation</w:t>
              <w:tab/>
              <w:t xml:space="preserve">17</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tfckkgjeo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18</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rtkhen99s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Search and Product Filtering</w:t>
              <w:tab/>
              <w:t xml:space="preserve">18</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bl2tgsh77i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Categorization of Products</w:t>
              <w:tab/>
              <w:t xml:space="preserve">18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7fdw4d004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Personal Information Management</w:t>
              <w:tab/>
              <w:t xml:space="preserve">18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pa7vxuob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Add to Cart</w:t>
              <w:tab/>
              <w:t xml:space="preserve">18</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9htmfs273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Purchase Products</w:t>
              <w:tab/>
              <w:t xml:space="preserve">19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dgrmec14s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Product Reviews</w:t>
              <w:tab/>
              <w:t xml:space="preserve">19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e40piih26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Display of Discount Codes/Promotions</w:t>
              <w:tab/>
              <w:t xml:space="preserve">19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cg49ogto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Display of Related Products</w:t>
              <w:tab/>
              <w:t xml:space="preserve">19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cnz6cvcqb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Payment Method Options</w:t>
              <w:tab/>
              <w:t xml:space="preserve">19</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nzfexrode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Seller Management of Products</w:t>
              <w:tab/>
              <w:t xml:space="preserve">19</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m18v1j5ta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Personalization Based on Search History</w:t>
              <w:tab/>
              <w:t xml:space="preserve">20</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xplpu5qxt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Constraints</w:t>
              <w:tab/>
              <w:t xml:space="preserve">20</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p1odsniv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Quality Ranges</w:t>
              <w:tab/>
              <w:t xml:space="preserve">20</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23hp6mod2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21</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1k6jfkv4d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Precedence and Priority</w:t>
              <w:tab/>
              <w:t xml:space="preserve">21</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04talw2m4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Other Product Requirements</w:t>
              <w:tab/>
              <w:t xml:space="preserve">21</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6aehd2imj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Applicable Standards</w:t>
              <w:tab/>
              <w:t xml:space="preserve">21</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mxhuct3mf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System Requirements</w:t>
              <w:tab/>
              <w:t xml:space="preserve">21</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jct2la5c7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Performance Requirements</w:t>
              <w:tab/>
              <w:t xml:space="preserve">22</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nv94ta0r1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 Environmental Requirements</w:t>
              <w:tab/>
              <w:t xml:space="preserve">22</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emdo6ul03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Documentation Requirements User Manual</w:t>
              <w:tab/>
              <w:t xml:space="preserve">22</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5vc138fk9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Online Help</w:t>
              <w:tab/>
              <w:t xml:space="preserve">22</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t9fznkd86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Installation Guides, Configuration, and Read Me File</w:t>
              <w:tab/>
              <w:t xml:space="preserve">22</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u3uawrk43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10.3 Labeling and Packaging</w:t>
              <w:tab/>
              <w:t xml:space="preserve">23</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98w3iyr7v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         Feature Attributes</w:t>
              <w:tab/>
              <w:t xml:space="preserve">23</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oziacrxwoi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A.1 Status</w:t>
              <w:tab/>
              <w:t xml:space="preserve">23</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crxzrhpj0v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A.2 Benefit</w:t>
              <w:tab/>
              <w:t xml:space="preserve">23</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rxdu9ojtoa5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A.3 Effort</w:t>
              <w:tab/>
              <w:t xml:space="preserve">23</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jwlp7wm34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A.4 Risk</w:t>
              <w:tab/>
              <w:t xml:space="preserve">24</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avbfw9jbxq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A.5 Stability</w:t>
              <w:tab/>
              <w:t xml:space="preserve">24</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e46axy0j7a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A.6 Target Release</w:t>
              <w:tab/>
              <w:t xml:space="preserve">25</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nmbhwzj90i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A.7 Assigned To</w:t>
              <w:tab/>
              <w:t xml:space="preserve">25</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pf98zq5sg5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A.8 Reason</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Title"/>
        <w:rPr>
          <w:vertAlign w:val="baseline"/>
        </w:rPr>
      </w:pPr>
      <w:bookmarkStart w:colFirst="0" w:colLast="0" w:name="_heading=h.2b0rty3ntmrp" w:id="0"/>
      <w:bookmarkEnd w:id="0"/>
      <w:r w:rsidDel="00000000" w:rsidR="00000000" w:rsidRPr="00000000">
        <w:br w:type="page"/>
      </w:r>
      <w:r w:rsidDel="00000000" w:rsidR="00000000" w:rsidRPr="00000000">
        <w:rPr>
          <w:vertAlign w:val="baseline"/>
          <w:rtl w:val="0"/>
        </w:rPr>
        <w:t xml:space="preserve">Vision</w:t>
      </w:r>
    </w:p>
    <w:p w:rsidR="00000000" w:rsidDel="00000000" w:rsidP="00000000" w:rsidRDefault="00000000" w:rsidRPr="00000000" w14:paraId="00000062">
      <w:pPr>
        <w:pStyle w:val="Heading1"/>
        <w:numPr>
          <w:ilvl w:val="0"/>
          <w:numId w:val="1"/>
        </w:numPr>
        <w:ind w:left="0" w:firstLine="0"/>
        <w:rPr/>
      </w:pPr>
      <w:bookmarkStart w:colFirst="0" w:colLast="0" w:name="_heading=h.6l0yrc62bwra" w:id="1"/>
      <w:bookmarkEnd w:id="1"/>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63">
      <w:pPr>
        <w:ind w:firstLine="720"/>
        <w:rPr/>
      </w:pPr>
      <w:r w:rsidDel="00000000" w:rsidR="00000000" w:rsidRPr="00000000">
        <w:rPr>
          <w:rtl w:val="0"/>
        </w:rPr>
        <w:t xml:space="preserve">In recent years, the digital transformation of media consumption has led to a significant increase in the popularity of audiobooks. As the demand for convenient, on-the-go access to literary content grows, the development of a robust and user-friendly audio book application has become imperative. This project aims to capitalize on this trend by delivering a state-of-the-art audio book application that provides users with an extensive library of high-quality audio books, accessible anytime and anywhere.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The purpose of this document is to clearly articulate the vision and scope of the Audio Book Application Development project. It outlines the project's objectives, success criteria, strategic alignment, and detailed scope, including in-scope and out-of-scope items, assumptions, and constraints. By defining these key elements, this document ensures that all stakeholders have a shared understanding of the project's goals, deliverables, and boundaries, facilitating effective planning, execution, and evaluation.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With a budget of 60 million VND and a target completion timeline of six months, this project seeks to not only meet but exceed user expectations by offering a seamless and engaging audiobooks experience. The application will be developed for both iOS and Android platforms, featuring an intuitive interface, robust content management system integration, and a carefully curated library of audio books.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This document serves as a foundational guide for the project team, stakeholders, and management, providing a clear roadmap for the successful development and launch of the Audio Book Application. Through meticulous planning and execution, we aim to establish a leading presence in the digital audiobook market, delivering exceptional value to our users and aligning with our broader organizational goals of innovation and growth in digital media.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1"/>
        </w:numPr>
        <w:ind w:left="0" w:firstLine="0"/>
        <w:rPr>
          <w:rFonts w:ascii="Arial" w:cs="Arial" w:eastAsia="Arial" w:hAnsi="Arial"/>
        </w:rPr>
      </w:pPr>
      <w:bookmarkStart w:colFirst="0" w:colLast="0" w:name="_heading=h.ho7vtu1xdl6m" w:id="2"/>
      <w:bookmarkEnd w:id="2"/>
      <w:r w:rsidDel="00000000" w:rsidR="00000000" w:rsidRPr="00000000">
        <w:rPr>
          <w:vertAlign w:val="baseline"/>
          <w:rtl w:val="0"/>
        </w:rPr>
        <w:t xml:space="preserve">Purpose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before="0" w:line="240" w:lineRule="auto"/>
        <w:ind w:left="720" w:right="0" w:hanging="360"/>
        <w:jc w:val="left"/>
        <w:rPr>
          <w:rFonts w:ascii="Arial" w:cs="Arial" w:eastAsia="Arial" w:hAnsi="Arial"/>
        </w:rPr>
      </w:pPr>
      <w:bookmarkStart w:colFirst="0" w:colLast="0" w:name="_heading=h.5bzcx3pls7cm" w:id="3"/>
      <w:bookmarkEnd w:id="3"/>
      <w:r w:rsidDel="00000000" w:rsidR="00000000" w:rsidRPr="00000000">
        <w:rPr>
          <w:rFonts w:ascii="Arial" w:cs="Arial" w:eastAsia="Arial" w:hAnsi="Arial"/>
          <w:rtl w:val="0"/>
        </w:rPr>
        <w:t xml:space="preserve">Collect, analyze, and define the high-level needs and features of Audio Book.</w:t>
      </w:r>
    </w:p>
    <w:p w:rsidR="00000000" w:rsidDel="00000000" w:rsidP="00000000" w:rsidRDefault="00000000" w:rsidRPr="00000000" w14:paraId="0000006D">
      <w:pPr>
        <w:numPr>
          <w:ilvl w:val="0"/>
          <w:numId w:val="38"/>
        </w:numPr>
        <w:tabs>
          <w:tab w:val="left" w:leader="none" w:pos="540"/>
          <w:tab w:val="left" w:leader="none" w:pos="1260"/>
        </w:tabs>
        <w:spacing w:after="0" w:lineRule="auto"/>
        <w:ind w:left="720" w:hanging="360"/>
        <w:rPr>
          <w:rFonts w:ascii="Arial" w:cs="Arial" w:eastAsia="Arial" w:hAnsi="Arial"/>
        </w:rPr>
      </w:pPr>
      <w:bookmarkStart w:colFirst="0" w:colLast="0" w:name="_heading=h.sa8wwjk6f59" w:id="4"/>
      <w:bookmarkEnd w:id="4"/>
      <w:r w:rsidDel="00000000" w:rsidR="00000000" w:rsidRPr="00000000">
        <w:rPr>
          <w:rFonts w:ascii="Arial" w:cs="Arial" w:eastAsia="Arial" w:hAnsi="Arial"/>
          <w:rtl w:val="0"/>
        </w:rPr>
        <w:t xml:space="preserve">Pay attention to the fundamental skills that stakeholders and intended users require, and explain why these are needed.</w:t>
      </w:r>
    </w:p>
    <w:p w:rsidR="00000000" w:rsidDel="00000000" w:rsidP="00000000" w:rsidRDefault="00000000" w:rsidRPr="00000000" w14:paraId="0000006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Give a summary of the ways in which Audio Book satisfies these requirements; the use-case and further specifications provide information on the specific implementation.</w:t>
      </w:r>
    </w:p>
    <w:p w:rsidR="00000000" w:rsidDel="00000000" w:rsidP="00000000" w:rsidRDefault="00000000" w:rsidRPr="00000000" w14:paraId="0000006F">
      <w:pPr>
        <w:pStyle w:val="Heading2"/>
        <w:numPr>
          <w:ilvl w:val="1"/>
          <w:numId w:val="1"/>
        </w:numPr>
        <w:ind w:left="0" w:firstLine="0"/>
        <w:rPr>
          <w:rFonts w:ascii="Arial" w:cs="Arial" w:eastAsia="Arial" w:hAnsi="Arial"/>
        </w:rPr>
      </w:pPr>
      <w:bookmarkStart w:colFirst="0" w:colLast="0" w:name="_heading=h.69pjf9cng6rl" w:id="5"/>
      <w:bookmarkEnd w:id="5"/>
      <w:r w:rsidDel="00000000" w:rsidR="00000000" w:rsidRPr="00000000">
        <w:rPr>
          <w:vertAlign w:val="baseline"/>
          <w:rtl w:val="0"/>
        </w:rPr>
        <w:t xml:space="preserve">Scope</w:t>
      </w:r>
      <w:r w:rsidDel="00000000" w:rsidR="00000000" w:rsidRPr="00000000">
        <w:rPr>
          <w:rtl w:val="0"/>
        </w:rPr>
      </w:r>
    </w:p>
    <w:p w:rsidR="00000000" w:rsidDel="00000000" w:rsidP="00000000" w:rsidRDefault="00000000" w:rsidRPr="00000000" w14:paraId="00000070">
      <w:pPr>
        <w:numPr>
          <w:ilvl w:val="0"/>
          <w:numId w:val="26"/>
        </w:numPr>
        <w:tabs>
          <w:tab w:val="left" w:leader="none" w:pos="540"/>
          <w:tab w:val="left" w:leader="none" w:pos="1260"/>
        </w:tabs>
        <w:spacing w:after="0" w:lineRule="auto"/>
        <w:ind w:left="720" w:hanging="360"/>
        <w:rPr>
          <w:rFonts w:ascii="Arial" w:cs="Arial" w:eastAsia="Arial" w:hAnsi="Arial"/>
        </w:rPr>
      </w:pPr>
      <w:bookmarkStart w:colFirst="0" w:colLast="0" w:name="_heading=h.dre1h54sxvw3" w:id="6"/>
      <w:bookmarkEnd w:id="6"/>
      <w:r w:rsidDel="00000000" w:rsidR="00000000" w:rsidRPr="00000000">
        <w:rPr>
          <w:rFonts w:ascii="Arial" w:cs="Arial" w:eastAsia="Arial" w:hAnsi="Arial"/>
          <w:rtl w:val="0"/>
        </w:rPr>
        <w:t xml:space="preserve">The main focus of this Vision document will be to list and explain Audio Book’s essential specifications and features.</w:t>
      </w:r>
    </w:p>
    <w:p w:rsidR="00000000" w:rsidDel="00000000" w:rsidP="00000000" w:rsidRDefault="00000000" w:rsidRPr="00000000" w14:paraId="0000007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It will describe what the system will perform and why it is necessary, without going into particulars about how it will be implemented.</w:t>
      </w:r>
    </w:p>
    <w:p w:rsidR="00000000" w:rsidDel="00000000" w:rsidP="00000000" w:rsidRDefault="00000000" w:rsidRPr="00000000" w14:paraId="00000072">
      <w:pPr>
        <w:pStyle w:val="Heading2"/>
        <w:numPr>
          <w:ilvl w:val="1"/>
          <w:numId w:val="1"/>
        </w:numPr>
        <w:ind w:left="0" w:firstLine="0"/>
        <w:rPr>
          <w:rFonts w:ascii="Arial" w:cs="Arial" w:eastAsia="Arial" w:hAnsi="Arial"/>
        </w:rPr>
      </w:pPr>
      <w:bookmarkStart w:colFirst="0" w:colLast="0" w:name="_heading=h.kputv6sr5mae" w:id="7"/>
      <w:bookmarkEnd w:id="7"/>
      <w:r w:rsidDel="00000000" w:rsidR="00000000" w:rsidRPr="00000000">
        <w:rP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73">
      <w:pPr>
        <w:ind w:left="0" w:firstLine="0"/>
        <w:rPr>
          <w:rFonts w:ascii="Arial" w:cs="Arial" w:eastAsia="Arial" w:hAnsi="Arial"/>
        </w:rPr>
      </w:pPr>
      <w:r w:rsidDel="00000000" w:rsidR="00000000" w:rsidRPr="00000000">
        <w:rPr>
          <w:rFonts w:ascii="Arial" w:cs="Arial" w:eastAsia="Arial" w:hAnsi="Arial"/>
          <w:rtl w:val="0"/>
        </w:rPr>
        <w:t xml:space="preserve">None</w:t>
      </w:r>
    </w:p>
    <w:p w:rsidR="00000000" w:rsidDel="00000000" w:rsidP="00000000" w:rsidRDefault="00000000" w:rsidRPr="00000000" w14:paraId="00000074">
      <w:pPr>
        <w:pStyle w:val="Heading2"/>
        <w:numPr>
          <w:ilvl w:val="1"/>
          <w:numId w:val="1"/>
        </w:numPr>
        <w:ind w:left="0" w:firstLine="0"/>
        <w:rPr>
          <w:rFonts w:ascii="Arial" w:cs="Arial" w:eastAsia="Arial" w:hAnsi="Arial"/>
        </w:rPr>
      </w:pPr>
      <w:bookmarkStart w:colFirst="0" w:colLast="0" w:name="_heading=h.tpi199cv8keq" w:id="8"/>
      <w:bookmarkEnd w:id="8"/>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smallCaps w:val="0"/>
          <w:strike w:val="0"/>
          <w:sz w:val="20"/>
          <w:szCs w:val="20"/>
          <w:u w:val="none"/>
          <w:shd w:fill="auto" w:val="clear"/>
          <w:vertAlign w:val="baseline"/>
        </w:rPr>
      </w:pPr>
      <w:bookmarkStart w:colFirst="0" w:colLast="0" w:name="_heading=h.tyjcwt" w:id="9"/>
      <w:bookmarkEnd w:id="9"/>
      <w:r w:rsidDel="00000000" w:rsidR="00000000" w:rsidRPr="00000000">
        <w:rPr>
          <w:rFonts w:ascii="Arial" w:cs="Arial" w:eastAsia="Arial" w:hAnsi="Arial"/>
          <w:rtl w:val="0"/>
        </w:rPr>
        <w:t xml:space="preserve">None</w:t>
      </w:r>
      <w:r w:rsidDel="00000000" w:rsidR="00000000" w:rsidRPr="00000000">
        <w:rPr>
          <w:rtl w:val="0"/>
        </w:rPr>
      </w:r>
    </w:p>
    <w:p w:rsidR="00000000" w:rsidDel="00000000" w:rsidP="00000000" w:rsidRDefault="00000000" w:rsidRPr="00000000" w14:paraId="00000076">
      <w:pPr>
        <w:pStyle w:val="Heading2"/>
        <w:numPr>
          <w:ilvl w:val="1"/>
          <w:numId w:val="1"/>
        </w:numPr>
        <w:ind w:left="0" w:firstLine="0"/>
        <w:rPr>
          <w:rFonts w:ascii="Arial" w:cs="Arial" w:eastAsia="Arial" w:hAnsi="Arial"/>
        </w:rPr>
      </w:pPr>
      <w:bookmarkStart w:colFirst="0" w:colLast="0" w:name="_heading=h.nsmlww2t5zas" w:id="10"/>
      <w:bookmarkEnd w:id="10"/>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720"/>
        <w:jc w:val="left"/>
        <w:rPr>
          <w:rFonts w:ascii="Arial" w:cs="Arial" w:eastAsia="Arial" w:hAnsi="Arial"/>
        </w:rPr>
      </w:pPr>
      <w:bookmarkStart w:colFirst="0" w:colLast="0" w:name="_heading=h.rcqbwiwcjkqu" w:id="11"/>
      <w:bookmarkEnd w:id="11"/>
      <w:r w:rsidDel="00000000" w:rsidR="00000000" w:rsidRPr="00000000">
        <w:rPr>
          <w:rFonts w:ascii="Arial" w:cs="Arial" w:eastAsia="Arial" w:hAnsi="Arial"/>
          <w:rtl w:val="0"/>
        </w:rPr>
        <w:t xml:space="preserve">The rest of this vision document contain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720"/>
        <w:jc w:val="left"/>
        <w:rPr/>
      </w:pPr>
      <w:bookmarkStart w:colFirst="0" w:colLast="0" w:name="_heading=h.gnfmfwfac861" w:id="12"/>
      <w:bookmarkEnd w:id="12"/>
      <w:r w:rsidDel="00000000" w:rsidR="00000000" w:rsidRPr="00000000">
        <w:rPr>
          <w:rFonts w:ascii="Arial" w:cs="Arial" w:eastAsia="Arial" w:hAnsi="Arial"/>
          <w:rtl w:val="0"/>
        </w:rPr>
        <w:t xml:space="preserve">s a brief description of this product such as its positioning, stakeholders, features, constraints and its requirements.</w:t>
      </w:r>
      <w:r w:rsidDel="00000000" w:rsidR="00000000" w:rsidRPr="00000000">
        <w:rPr>
          <w:vertAlign w:val="baseline"/>
          <w:rtl w:val="0"/>
        </w:rPr>
        <w:t xml:space="preserve">Positioning</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rFonts w:ascii="Arial" w:cs="Arial" w:eastAsia="Arial" w:hAnsi="Arial"/>
        </w:rPr>
      </w:pPr>
      <w:bookmarkStart w:colFirst="0" w:colLast="0" w:name="_heading=h.qzt8a4spd14w" w:id="13"/>
      <w:bookmarkEnd w:id="13"/>
      <w:r w:rsidDel="00000000" w:rsidR="00000000" w:rsidRPr="00000000">
        <w:rPr>
          <w:vertAlign w:val="baseline"/>
          <w:rtl w:val="0"/>
        </w:rPr>
        <w:t xml:space="preserve">Business Opportunity</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bookmarkStart w:colFirst="0" w:colLast="0" w:name="_heading=h.re31d2g9gf2x" w:id="14"/>
      <w:bookmarkEnd w:id="14"/>
      <w:r w:rsidDel="00000000" w:rsidR="00000000" w:rsidRPr="00000000">
        <w:rPr>
          <w:rFonts w:ascii="Arial" w:cs="Arial" w:eastAsia="Arial" w:hAnsi="Arial"/>
          <w:rtl w:val="0"/>
        </w:rPr>
        <w:t xml:space="preserve">The global audiobooks market has been experiencing exponential growth, driven by the increasing popularity of digital media and the growing demand for convenient, on-the-go content consumption. This trend presents a significant business opportunity to develop and launch a cutting-edge audio book application tailored to meet the evolving needs of modern consumers.</w:t>
      </w:r>
    </w:p>
    <w:p w:rsidR="00000000" w:rsidDel="00000000" w:rsidP="00000000" w:rsidRDefault="00000000" w:rsidRPr="00000000" w14:paraId="0000007B">
      <w:pPr>
        <w:pStyle w:val="Heading2"/>
        <w:numPr>
          <w:ilvl w:val="1"/>
          <w:numId w:val="1"/>
        </w:numPr>
        <w:ind w:left="0" w:firstLine="0"/>
        <w:rPr>
          <w:rFonts w:ascii="Arial" w:cs="Arial" w:eastAsia="Arial" w:hAnsi="Arial"/>
        </w:rPr>
      </w:pPr>
      <w:bookmarkStart w:colFirst="0" w:colLast="0" w:name="_heading=h.fgoem4s53cj3" w:id="15"/>
      <w:bookmarkEnd w:id="15"/>
      <w:r w:rsidDel="00000000" w:rsidR="00000000" w:rsidRPr="00000000">
        <w:rPr>
          <w:vertAlign w:val="baseline"/>
          <w:rtl w:val="0"/>
        </w:rPr>
        <w:t xml:space="preserve">Problem Statement</w:t>
      </w:r>
      <w:r w:rsidDel="00000000" w:rsidR="00000000" w:rsidRPr="00000000">
        <w:rPr>
          <w:rtl w:val="0"/>
        </w:rPr>
      </w:r>
    </w:p>
    <w:tbl>
      <w:tblPr>
        <w:tblStyle w:val="Table2"/>
        <w:tblW w:w="8190.0" w:type="dxa"/>
        <w:jc w:val="left"/>
        <w:tblInd w:w="720.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D">
            <w:pPr>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limited access to high-quality, convenient audiobook platforms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F">
            <w:pPr>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avid readers, busy professionals, and individuals who prefer audio content over traditional listening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1">
            <w:pPr>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difficulty in accessing a diverse range of audiobooks easily, leading to decreased engagement with literary content and missed opportunities for publishers and authors to reach their audience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3">
            <w:pPr>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the development of a state-of-the-art audio book application that provides an extensive library of audiobooks, accessible anytime and anywhere, with features like personalized recommendations, offline access, and an intuitive user interface, thereby enhancing user satisfaction and engagement.</w:t>
            </w:r>
          </w:p>
        </w:tc>
      </w:tr>
    </w:tbl>
    <w:p w:rsidR="00000000" w:rsidDel="00000000" w:rsidP="00000000" w:rsidRDefault="00000000" w:rsidRPr="00000000" w14:paraId="00000084">
      <w:pPr>
        <w:pStyle w:val="Heading2"/>
        <w:numPr>
          <w:ilvl w:val="1"/>
          <w:numId w:val="1"/>
        </w:numPr>
        <w:ind w:left="0" w:firstLine="0"/>
        <w:rPr>
          <w:rFonts w:ascii="Arial" w:cs="Arial" w:eastAsia="Arial" w:hAnsi="Arial"/>
        </w:rPr>
      </w:pPr>
      <w:bookmarkStart w:colFirst="0" w:colLast="0" w:name="_heading=h.52uu34a87mdi" w:id="16"/>
      <w:bookmarkEnd w:id="16"/>
      <w:r w:rsidDel="00000000" w:rsidR="00000000" w:rsidRPr="00000000">
        <w:rPr>
          <w:vertAlign w:val="baseline"/>
          <w:rtl w:val="0"/>
        </w:rPr>
        <w:t xml:space="preserve">Product Position Statement</w:t>
      </w:r>
      <w:r w:rsidDel="00000000" w:rsidR="00000000" w:rsidRPr="00000000">
        <w:rPr>
          <w:rtl w:val="0"/>
        </w:rPr>
      </w:r>
    </w:p>
    <w:tbl>
      <w:tblPr>
        <w:tblStyle w:val="Table3"/>
        <w:tblW w:w="8190.0" w:type="dxa"/>
        <w:jc w:val="left"/>
        <w:tblInd w:w="720.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avid readers and busy professionals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seek convenient, high-quality access to a wide range of audiobooks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w:t>
            </w:r>
            <w:r w:rsidDel="00000000" w:rsidR="00000000" w:rsidRPr="00000000">
              <w:rPr>
                <w:rFonts w:ascii="Arial" w:cs="Arial" w:eastAsia="Arial" w:hAnsi="Arial"/>
                <w:rtl w:val="0"/>
              </w:rPr>
              <w:t xml:space="preserve">Audio Book</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provides an extensive library of audiobooks available anytime, anywhere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C">
            <w:pPr>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offers a seamless and engaging user experience, enabling users to enjoy their favorite books on the go</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E">
            <w:pPr>
              <w:tabs>
                <w:tab w:val="left" w:leader="none" w:pos="540"/>
                <w:tab w:val="left" w:leader="none" w:pos="1260"/>
              </w:tabs>
              <w:spacing w:after="120" w:lineRule="auto"/>
              <w:rPr>
                <w:rFonts w:ascii="Arial" w:cs="Arial" w:eastAsia="Arial" w:hAnsi="Arial"/>
                <w:i w:val="1"/>
                <w:color w:val="0000ff"/>
              </w:rPr>
            </w:pPr>
            <w:r w:rsidDel="00000000" w:rsidR="00000000" w:rsidRPr="00000000">
              <w:rPr>
                <w:rFonts w:ascii="Arial" w:cs="Arial" w:eastAsia="Arial" w:hAnsi="Arial"/>
                <w:rtl w:val="0"/>
              </w:rPr>
              <w:t xml:space="preserve">traditional book listening or other audiobook platforms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features an intuitive interface and offline access, ensuring a superior and personalized listening experience</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17dp8vu" w:id="17"/>
      <w:bookmarkEnd w:id="17"/>
      <w:r w:rsidDel="00000000" w:rsidR="00000000" w:rsidRPr="00000000">
        <w:rPr>
          <w:rtl w:val="0"/>
        </w:rPr>
      </w:r>
    </w:p>
    <w:p w:rsidR="00000000" w:rsidDel="00000000" w:rsidP="00000000" w:rsidRDefault="00000000" w:rsidRPr="00000000" w14:paraId="00000092">
      <w:pPr>
        <w:pStyle w:val="Heading1"/>
        <w:numPr>
          <w:ilvl w:val="0"/>
          <w:numId w:val="1"/>
        </w:numPr>
        <w:ind w:left="0" w:firstLine="0"/>
        <w:rPr/>
      </w:pPr>
      <w:bookmarkStart w:colFirst="0" w:colLast="0" w:name="_heading=h.vxe1rpbost32" w:id="18"/>
      <w:bookmarkEnd w:id="18"/>
      <w:r w:rsidDel="00000000" w:rsidR="00000000" w:rsidRPr="00000000">
        <w:rPr>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93">
      <w:pPr>
        <w:pStyle w:val="Heading2"/>
        <w:widowControl w:val="1"/>
        <w:numPr>
          <w:ilvl w:val="1"/>
          <w:numId w:val="1"/>
        </w:numPr>
        <w:ind w:left="0" w:firstLine="0"/>
        <w:rPr>
          <w:rFonts w:ascii="Arial" w:cs="Arial" w:eastAsia="Arial" w:hAnsi="Arial"/>
        </w:rPr>
      </w:pPr>
      <w:bookmarkStart w:colFirst="0" w:colLast="0" w:name="_heading=h.5yokyeaz8nt9" w:id="19"/>
      <w:bookmarkEnd w:id="19"/>
      <w:r w:rsidDel="00000000" w:rsidR="00000000" w:rsidRPr="00000000">
        <w:rPr>
          <w:rtl w:val="0"/>
        </w:rPr>
        <w:t xml:space="preserve">Stakeholder Problems</w:t>
      </w:r>
      <w:r w:rsidDel="00000000" w:rsidR="00000000" w:rsidRPr="00000000">
        <w:rPr>
          <w:rtl w:val="0"/>
        </w:rPr>
      </w:r>
    </w:p>
    <w:p w:rsidR="00000000" w:rsidDel="00000000" w:rsidP="00000000" w:rsidRDefault="00000000" w:rsidRPr="00000000" w14:paraId="00000094">
      <w:pPr>
        <w:keepLines w:val="1"/>
        <w:spacing w:after="120" w:lineRule="auto"/>
        <w:ind w:left="720" w:firstLine="0"/>
        <w:rPr>
          <w:rFonts w:ascii="Arial" w:cs="Arial" w:eastAsia="Arial" w:hAnsi="Arial"/>
          <w:b w:val="1"/>
        </w:rPr>
      </w:pPr>
      <w:bookmarkStart w:colFirst="0" w:colLast="0" w:name="_heading=h.1y810tw" w:id="20"/>
      <w:bookmarkEnd w:id="20"/>
      <w:r w:rsidDel="00000000" w:rsidR="00000000" w:rsidRPr="00000000">
        <w:rPr>
          <w:rFonts w:ascii="Arial" w:cs="Arial" w:eastAsia="Arial" w:hAnsi="Arial"/>
          <w:b w:val="1"/>
          <w:rtl w:val="0"/>
        </w:rPr>
        <w:t xml:space="preserve">Admin:</w:t>
      </w:r>
    </w:p>
    <w:p w:rsidR="00000000" w:rsidDel="00000000" w:rsidP="00000000" w:rsidRDefault="00000000" w:rsidRPr="00000000" w14:paraId="00000095">
      <w:pPr>
        <w:keepLines w:val="1"/>
        <w:numPr>
          <w:ilvl w:val="0"/>
          <w:numId w:val="20"/>
        </w:numPr>
        <w:spacing w:after="0" w:afterAutospacing="0" w:before="24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Difficulty in managing the book catalog.</w:t>
      </w:r>
    </w:p>
    <w:p w:rsidR="00000000" w:rsidDel="00000000" w:rsidP="00000000" w:rsidRDefault="00000000" w:rsidRPr="00000000" w14:paraId="00000096">
      <w:pPr>
        <w:keepLines w:val="1"/>
        <w:numPr>
          <w:ilvl w:val="0"/>
          <w:numId w:val="20"/>
        </w:numPr>
        <w:spacing w:after="0" w:afterAutospacing="0" w:before="0" w:beforeAutospacing="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Inefficient tracking of user activity and preferences.</w:t>
      </w:r>
    </w:p>
    <w:p w:rsidR="00000000" w:rsidDel="00000000" w:rsidP="00000000" w:rsidRDefault="00000000" w:rsidRPr="00000000" w14:paraId="00000097">
      <w:pPr>
        <w:keepLines w:val="1"/>
        <w:numPr>
          <w:ilvl w:val="0"/>
          <w:numId w:val="20"/>
        </w:numPr>
        <w:spacing w:after="240" w:before="0" w:beforeAutospacing="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Time-consuming process for updating book details.</w:t>
      </w:r>
    </w:p>
    <w:p w:rsidR="00000000" w:rsidDel="00000000" w:rsidP="00000000" w:rsidRDefault="00000000" w:rsidRPr="00000000" w14:paraId="00000098">
      <w:pPr>
        <w:keepLines w:val="1"/>
        <w:spacing w:after="120" w:lineRule="auto"/>
        <w:ind w:left="720" w:firstLine="0"/>
        <w:rPr>
          <w:rFonts w:ascii="Arial" w:cs="Arial" w:eastAsia="Arial" w:hAnsi="Arial"/>
          <w:b w:val="1"/>
        </w:rPr>
      </w:pPr>
      <w:bookmarkStart w:colFirst="0" w:colLast="0" w:name="_heading=h.1y810tw" w:id="20"/>
      <w:bookmarkEnd w:id="20"/>
      <w:r w:rsidDel="00000000" w:rsidR="00000000" w:rsidRPr="00000000">
        <w:rPr>
          <w:rFonts w:ascii="Arial" w:cs="Arial" w:eastAsia="Arial" w:hAnsi="Arial"/>
          <w:b w:val="1"/>
          <w:rtl w:val="0"/>
        </w:rPr>
        <w:t xml:space="preserve">User:</w:t>
      </w:r>
    </w:p>
    <w:p w:rsidR="00000000" w:rsidDel="00000000" w:rsidP="00000000" w:rsidRDefault="00000000" w:rsidRPr="00000000" w14:paraId="00000099">
      <w:pPr>
        <w:keepLines w:val="1"/>
        <w:numPr>
          <w:ilvl w:val="0"/>
          <w:numId w:val="36"/>
        </w:numPr>
        <w:spacing w:after="0" w:afterAutospacing="0" w:before="24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Challenge in finding books of interest quickly.</w:t>
      </w:r>
    </w:p>
    <w:p w:rsidR="00000000" w:rsidDel="00000000" w:rsidP="00000000" w:rsidRDefault="00000000" w:rsidRPr="00000000" w14:paraId="0000009A">
      <w:pPr>
        <w:keepLines w:val="1"/>
        <w:numPr>
          <w:ilvl w:val="0"/>
          <w:numId w:val="36"/>
        </w:numPr>
        <w:spacing w:after="0" w:afterAutospacing="0" w:before="0" w:beforeAutospacing="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Difficulty in resuming listening from the last position.</w:t>
      </w:r>
    </w:p>
    <w:p w:rsidR="00000000" w:rsidDel="00000000" w:rsidP="00000000" w:rsidRDefault="00000000" w:rsidRPr="00000000" w14:paraId="0000009B">
      <w:pPr>
        <w:keepLines w:val="1"/>
        <w:numPr>
          <w:ilvl w:val="0"/>
          <w:numId w:val="36"/>
        </w:numPr>
        <w:spacing w:after="240" w:before="0" w:beforeAutospacing="0" w:lineRule="auto"/>
        <w:ind w:left="720" w:hanging="360"/>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Lack of personalized recommendations.</w:t>
      </w:r>
    </w:p>
    <w:p w:rsidR="00000000" w:rsidDel="00000000" w:rsidP="00000000" w:rsidRDefault="00000000" w:rsidRPr="00000000" w14:paraId="0000009C">
      <w:pPr>
        <w:keepLines w:val="1"/>
        <w:spacing w:after="120" w:lineRule="auto"/>
        <w:ind w:left="720" w:firstLine="0"/>
        <w:rPr>
          <w:rFonts w:ascii="Arial" w:cs="Arial" w:eastAsia="Arial" w:hAnsi="Arial"/>
          <w:b w:val="1"/>
        </w:rPr>
      </w:pPr>
      <w:bookmarkStart w:colFirst="0" w:colLast="0" w:name="_heading=h.1y810tw" w:id="20"/>
      <w:bookmarkEnd w:id="20"/>
      <w:r w:rsidDel="00000000" w:rsidR="00000000" w:rsidRPr="00000000">
        <w:rPr>
          <w:rFonts w:ascii="Arial" w:cs="Arial" w:eastAsia="Arial" w:hAnsi="Arial"/>
          <w:b w:val="1"/>
          <w:rtl w:val="0"/>
        </w:rPr>
        <w:t xml:space="preserve">Publisher:</w:t>
      </w:r>
    </w:p>
    <w:p w:rsidR="00000000" w:rsidDel="00000000" w:rsidP="00000000" w:rsidRDefault="00000000" w:rsidRPr="00000000" w14:paraId="0000009D">
      <w:pPr>
        <w:keepLines w:val="1"/>
        <w:numPr>
          <w:ilvl w:val="0"/>
          <w:numId w:val="23"/>
        </w:numPr>
        <w:spacing w:after="0" w:afterAutospacing="0" w:lineRule="auto"/>
        <w:ind w:left="1440" w:hanging="360"/>
        <w:rPr>
          <w:rFonts w:ascii="Arial" w:cs="Arial" w:eastAsia="Arial" w:hAnsi="Arial"/>
        </w:rPr>
      </w:pPr>
      <w:bookmarkStart w:colFirst="0" w:colLast="0" w:name="_heading=h.chrgwl5jgwug" w:id="21"/>
      <w:bookmarkEnd w:id="21"/>
      <w:r w:rsidDel="00000000" w:rsidR="00000000" w:rsidRPr="00000000">
        <w:rPr>
          <w:rFonts w:ascii="Arial" w:cs="Arial" w:eastAsia="Arial" w:hAnsi="Arial"/>
          <w:rtl w:val="0"/>
        </w:rPr>
        <w:t xml:space="preserve">Limited visibility on how books are being consumed.</w:t>
      </w:r>
    </w:p>
    <w:p w:rsidR="00000000" w:rsidDel="00000000" w:rsidP="00000000" w:rsidRDefault="00000000" w:rsidRPr="00000000" w14:paraId="0000009E">
      <w:pPr>
        <w:keepLines w:val="1"/>
        <w:numPr>
          <w:ilvl w:val="0"/>
          <w:numId w:val="23"/>
        </w:numPr>
        <w:spacing w:after="120" w:lineRule="auto"/>
        <w:ind w:left="1440" w:hanging="360"/>
        <w:rPr>
          <w:rFonts w:ascii="Arial" w:cs="Arial" w:eastAsia="Arial" w:hAnsi="Arial"/>
        </w:rPr>
      </w:pPr>
      <w:bookmarkStart w:colFirst="0" w:colLast="0" w:name="_heading=h.chrgwl5jgwug" w:id="21"/>
      <w:bookmarkEnd w:id="21"/>
      <w:r w:rsidDel="00000000" w:rsidR="00000000" w:rsidRPr="00000000">
        <w:rPr>
          <w:rFonts w:ascii="Arial" w:cs="Arial" w:eastAsia="Arial" w:hAnsi="Arial"/>
          <w:rtl w:val="0"/>
        </w:rPr>
        <w:t xml:space="preserve">Challenges in managing book updates and new releases.</w:t>
      </w:r>
      <w:r w:rsidDel="00000000" w:rsidR="00000000" w:rsidRPr="00000000">
        <w:rPr>
          <w:rtl w:val="0"/>
        </w:rPr>
      </w:r>
    </w:p>
    <w:p w:rsidR="00000000" w:rsidDel="00000000" w:rsidP="00000000" w:rsidRDefault="00000000" w:rsidRPr="00000000" w14:paraId="0000009F">
      <w:pPr>
        <w:keepLines w:val="1"/>
        <w:spacing w:after="120" w:lineRule="auto"/>
        <w:ind w:left="0" w:firstLine="0"/>
        <w:rPr>
          <w:rFonts w:ascii="Arial" w:cs="Arial" w:eastAsia="Arial" w:hAnsi="Arial"/>
        </w:rPr>
      </w:pPr>
      <w:bookmarkStart w:colFirst="0" w:colLast="0" w:name="_heading=h.chrgwl5jgwug" w:id="21"/>
      <w:bookmarkEnd w:id="21"/>
      <w:r w:rsidDel="00000000" w:rsidR="00000000" w:rsidRPr="00000000">
        <w:rPr>
          <w:rtl w:val="0"/>
        </w:rPr>
      </w:r>
    </w:p>
    <w:p w:rsidR="00000000" w:rsidDel="00000000" w:rsidP="00000000" w:rsidRDefault="00000000" w:rsidRPr="00000000" w14:paraId="000000A0">
      <w:pPr>
        <w:pStyle w:val="Heading2"/>
        <w:keepLines w:val="1"/>
        <w:spacing w:after="120" w:lineRule="auto"/>
        <w:ind w:left="0" w:firstLine="0"/>
        <w:rPr/>
      </w:pPr>
      <w:bookmarkStart w:colFirst="0" w:colLast="0" w:name="_heading=h.1y810tw" w:id="20"/>
      <w:bookmarkEnd w:id="20"/>
      <w:r w:rsidDel="00000000" w:rsidR="00000000" w:rsidRPr="00000000">
        <w:rPr>
          <w:rtl w:val="0"/>
        </w:rPr>
        <w:t xml:space="preserve">2.2 . Grouping Stakeholders and Features</w:t>
      </w:r>
    </w:p>
    <w:p w:rsidR="00000000" w:rsidDel="00000000" w:rsidP="00000000" w:rsidRDefault="00000000" w:rsidRPr="00000000" w14:paraId="000000A1">
      <w:pPr>
        <w:rPr>
          <w:rFonts w:ascii="Arial" w:cs="Arial" w:eastAsia="Arial" w:hAnsi="Arial"/>
          <w:b w:val="1"/>
        </w:rPr>
      </w:pPr>
      <w:r w:rsidDel="00000000" w:rsidR="00000000" w:rsidRPr="00000000">
        <w:rPr>
          <w:rFonts w:ascii="Arial" w:cs="Arial" w:eastAsia="Arial" w:hAnsi="Arial"/>
          <w:b w:val="1"/>
          <w:rtl w:val="0"/>
        </w:rPr>
        <w:t xml:space="preserve">Admin:</w:t>
      </w:r>
    </w:p>
    <w:p w:rsidR="00000000" w:rsidDel="00000000" w:rsidP="00000000" w:rsidRDefault="00000000" w:rsidRPr="00000000" w14:paraId="000000A2">
      <w:pPr>
        <w:numPr>
          <w:ilvl w:val="0"/>
          <w:numId w:val="2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Book Management: Add/Edit/Delete books, categorize books.</w:t>
      </w:r>
    </w:p>
    <w:p w:rsidR="00000000" w:rsidDel="00000000" w:rsidP="00000000" w:rsidRDefault="00000000" w:rsidRPr="00000000" w14:paraId="000000A3">
      <w:pPr>
        <w:numPr>
          <w:ilvl w:val="0"/>
          <w:numId w:val="2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User Activity Tracking: Monitor user behavior, generate reports.</w:t>
      </w:r>
    </w:p>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User:</w:t>
      </w:r>
    </w:p>
    <w:p w:rsidR="00000000" w:rsidDel="00000000" w:rsidP="00000000" w:rsidRDefault="00000000" w:rsidRPr="00000000" w14:paraId="000000A5">
      <w:pPr>
        <w:numPr>
          <w:ilvl w:val="0"/>
          <w:numId w:val="3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Book Browsing: Search and filter books.</w:t>
      </w:r>
    </w:p>
    <w:p w:rsidR="00000000" w:rsidDel="00000000" w:rsidP="00000000" w:rsidRDefault="00000000" w:rsidRPr="00000000" w14:paraId="000000A6">
      <w:pPr>
        <w:numPr>
          <w:ilvl w:val="0"/>
          <w:numId w:val="3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Listening Experience: Play, pause, resume listening.</w:t>
      </w:r>
    </w:p>
    <w:p w:rsidR="00000000" w:rsidDel="00000000" w:rsidP="00000000" w:rsidRDefault="00000000" w:rsidRPr="00000000" w14:paraId="000000A7">
      <w:pPr>
        <w:numPr>
          <w:ilvl w:val="0"/>
          <w:numId w:val="3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Personalized Recommendations: Suggest books based on preferences.</w:t>
      </w:r>
    </w:p>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Publisher:</w:t>
      </w:r>
    </w:p>
    <w:p w:rsidR="00000000" w:rsidDel="00000000" w:rsidP="00000000" w:rsidRDefault="00000000" w:rsidRPr="00000000" w14:paraId="000000A9">
      <w:pPr>
        <w:numPr>
          <w:ilvl w:val="0"/>
          <w:numId w:val="1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Consumption Analytics: View statistics on book consumption.</w:t>
      </w:r>
    </w:p>
    <w:p w:rsidR="00000000" w:rsidDel="00000000" w:rsidP="00000000" w:rsidRDefault="00000000" w:rsidRPr="00000000" w14:paraId="000000AA">
      <w:pPr>
        <w:numPr>
          <w:ilvl w:val="0"/>
          <w:numId w:val="1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Content Management: Update book details, manage new releases.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heading=h.x1nv91d9ympx" w:id="22"/>
      <w:bookmarkEnd w:id="22"/>
      <w:r w:rsidDel="00000000" w:rsidR="00000000" w:rsidRPr="00000000">
        <w:rPr>
          <w:rtl w:val="0"/>
        </w:rPr>
        <w:t xml:space="preserve">2.3. </w:t>
      </w:r>
      <w:r w:rsidDel="00000000" w:rsidR="00000000" w:rsidRPr="00000000">
        <w:rPr>
          <w:rtl w:val="0"/>
        </w:rPr>
        <w:t xml:space="preserve">Organizing Features by Flow</w:t>
      </w:r>
    </w:p>
    <w:p w:rsidR="00000000" w:rsidDel="00000000" w:rsidP="00000000" w:rsidRDefault="00000000" w:rsidRPr="00000000" w14:paraId="000000AD">
      <w:pPr>
        <w:pStyle w:val="Heading2"/>
        <w:numPr>
          <w:ilvl w:val="0"/>
          <w:numId w:val="33"/>
        </w:numPr>
        <w:spacing w:after="0" w:afterAutospacing="0" w:before="240" w:lineRule="auto"/>
        <w:ind w:firstLine="360"/>
        <w:rPr>
          <w:b w:val="0"/>
          <w:sz w:val="18"/>
          <w:szCs w:val="18"/>
        </w:rPr>
      </w:pPr>
      <w:bookmarkStart w:colFirst="0" w:colLast="0" w:name="_heading=h.x1nv91d9ympx" w:id="22"/>
      <w:bookmarkEnd w:id="22"/>
      <w:r w:rsidDel="00000000" w:rsidR="00000000" w:rsidRPr="00000000">
        <w:rPr>
          <w:rtl w:val="0"/>
        </w:rPr>
        <w:t xml:space="preserve">Admin</w:t>
      </w:r>
      <w:r w:rsidDel="00000000" w:rsidR="00000000" w:rsidRPr="00000000">
        <w:rPr>
          <w:b w:val="0"/>
          <w:rtl w:val="0"/>
        </w:rPr>
        <w:t xml:space="preserve">:</w:t>
      </w:r>
    </w:p>
    <w:p w:rsidR="00000000" w:rsidDel="00000000" w:rsidP="00000000" w:rsidRDefault="00000000" w:rsidRPr="00000000" w14:paraId="000000AE">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Log in to the admin portal.</w:t>
      </w:r>
    </w:p>
    <w:p w:rsidR="00000000" w:rsidDel="00000000" w:rsidP="00000000" w:rsidRDefault="00000000" w:rsidRPr="00000000" w14:paraId="000000AF">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Add new books to the catalog.</w:t>
      </w:r>
    </w:p>
    <w:p w:rsidR="00000000" w:rsidDel="00000000" w:rsidP="00000000" w:rsidRDefault="00000000" w:rsidRPr="00000000" w14:paraId="000000B0">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Edit details of existing books.</w:t>
      </w:r>
    </w:p>
    <w:p w:rsidR="00000000" w:rsidDel="00000000" w:rsidP="00000000" w:rsidRDefault="00000000" w:rsidRPr="00000000" w14:paraId="000000B1">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Categorize books for easier navigation.</w:t>
      </w:r>
    </w:p>
    <w:p w:rsidR="00000000" w:rsidDel="00000000" w:rsidP="00000000" w:rsidRDefault="00000000" w:rsidRPr="00000000" w14:paraId="000000B2">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Track user activity and generate reports.</w:t>
      </w:r>
    </w:p>
    <w:p w:rsidR="00000000" w:rsidDel="00000000" w:rsidP="00000000" w:rsidRDefault="00000000" w:rsidRPr="00000000" w14:paraId="000000B3">
      <w:pPr>
        <w:pStyle w:val="Heading2"/>
        <w:numPr>
          <w:ilvl w:val="0"/>
          <w:numId w:val="33"/>
        </w:numPr>
        <w:spacing w:after="0" w:afterAutospacing="0" w:before="0" w:beforeAutospacing="0" w:lineRule="auto"/>
        <w:ind w:firstLine="360"/>
        <w:rPr/>
      </w:pPr>
      <w:bookmarkStart w:colFirst="0" w:colLast="0" w:name="_heading=h.x1nv91d9ympx" w:id="22"/>
      <w:bookmarkEnd w:id="22"/>
      <w:r w:rsidDel="00000000" w:rsidR="00000000" w:rsidRPr="00000000">
        <w:rPr>
          <w:rtl w:val="0"/>
        </w:rPr>
        <w:t xml:space="preserve">User:</w:t>
      </w:r>
    </w:p>
    <w:p w:rsidR="00000000" w:rsidDel="00000000" w:rsidP="00000000" w:rsidRDefault="00000000" w:rsidRPr="00000000" w14:paraId="000000B4">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Register and log in.</w:t>
      </w:r>
    </w:p>
    <w:p w:rsidR="00000000" w:rsidDel="00000000" w:rsidP="00000000" w:rsidRDefault="00000000" w:rsidRPr="00000000" w14:paraId="000000B5">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Browse books by category or search for specific titles.</w:t>
      </w:r>
    </w:p>
    <w:p w:rsidR="00000000" w:rsidDel="00000000" w:rsidP="00000000" w:rsidRDefault="00000000" w:rsidRPr="00000000" w14:paraId="000000B6">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Select a book and start listening.</w:t>
      </w:r>
    </w:p>
    <w:p w:rsidR="00000000" w:rsidDel="00000000" w:rsidP="00000000" w:rsidRDefault="00000000" w:rsidRPr="00000000" w14:paraId="000000B7">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Pause and resume listening, with the system saving the last position.</w:t>
      </w:r>
    </w:p>
    <w:p w:rsidR="00000000" w:rsidDel="00000000" w:rsidP="00000000" w:rsidRDefault="00000000" w:rsidRPr="00000000" w14:paraId="000000B8">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Receive personalized book recommendations based on listening history.</w:t>
      </w:r>
    </w:p>
    <w:p w:rsidR="00000000" w:rsidDel="00000000" w:rsidP="00000000" w:rsidRDefault="00000000" w:rsidRPr="00000000" w14:paraId="000000B9">
      <w:pPr>
        <w:pStyle w:val="Heading2"/>
        <w:numPr>
          <w:ilvl w:val="0"/>
          <w:numId w:val="33"/>
        </w:numPr>
        <w:spacing w:after="0" w:afterAutospacing="0" w:before="0" w:beforeAutospacing="0" w:lineRule="auto"/>
        <w:ind w:firstLine="360"/>
        <w:rPr>
          <w:b w:val="0"/>
        </w:rPr>
      </w:pPr>
      <w:bookmarkStart w:colFirst="0" w:colLast="0" w:name="_heading=h.x1nv91d9ympx" w:id="22"/>
      <w:bookmarkEnd w:id="22"/>
      <w:r w:rsidDel="00000000" w:rsidR="00000000" w:rsidRPr="00000000">
        <w:rPr>
          <w:rtl w:val="0"/>
        </w:rPr>
        <w:t xml:space="preserve">Publisher</w:t>
      </w:r>
      <w:r w:rsidDel="00000000" w:rsidR="00000000" w:rsidRPr="00000000">
        <w:rPr>
          <w:b w:val="0"/>
          <w:rtl w:val="0"/>
        </w:rPr>
        <w:t xml:space="preserve">:</w:t>
      </w:r>
    </w:p>
    <w:p w:rsidR="00000000" w:rsidDel="00000000" w:rsidP="00000000" w:rsidRDefault="00000000" w:rsidRPr="00000000" w14:paraId="000000BA">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Log in to the publisher portal.</w:t>
      </w:r>
    </w:p>
    <w:p w:rsidR="00000000" w:rsidDel="00000000" w:rsidP="00000000" w:rsidRDefault="00000000" w:rsidRPr="00000000" w14:paraId="000000BB">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View consumption statistics for published books.</w:t>
      </w:r>
    </w:p>
    <w:p w:rsidR="00000000" w:rsidDel="00000000" w:rsidP="00000000" w:rsidRDefault="00000000" w:rsidRPr="00000000" w14:paraId="000000BC">
      <w:pPr>
        <w:pStyle w:val="Heading2"/>
        <w:numPr>
          <w:ilvl w:val="1"/>
          <w:numId w:val="33"/>
        </w:numPr>
        <w:spacing w:after="0" w:afterAutospacing="0" w:before="0" w:beforeAutospacing="0" w:lineRule="auto"/>
        <w:ind w:left="1440" w:hanging="360"/>
        <w:rPr>
          <w:b w:val="0"/>
        </w:rPr>
      </w:pPr>
      <w:bookmarkStart w:colFirst="0" w:colLast="0" w:name="_heading=h.x1nv91d9ympx" w:id="22"/>
      <w:bookmarkEnd w:id="22"/>
      <w:r w:rsidDel="00000000" w:rsidR="00000000" w:rsidRPr="00000000">
        <w:rPr>
          <w:b w:val="0"/>
          <w:rtl w:val="0"/>
        </w:rPr>
        <w:t xml:space="preserve">Update details of existing books.</w:t>
      </w:r>
    </w:p>
    <w:p w:rsidR="00000000" w:rsidDel="00000000" w:rsidP="00000000" w:rsidRDefault="00000000" w:rsidRPr="00000000" w14:paraId="000000BD">
      <w:pPr>
        <w:pStyle w:val="Heading2"/>
        <w:numPr>
          <w:ilvl w:val="1"/>
          <w:numId w:val="33"/>
        </w:numPr>
        <w:spacing w:after="240" w:before="0" w:beforeAutospacing="0" w:lineRule="auto"/>
        <w:ind w:left="1440" w:hanging="360"/>
        <w:rPr>
          <w:b w:val="0"/>
        </w:rPr>
      </w:pPr>
      <w:bookmarkStart w:colFirst="0" w:colLast="0" w:name="_heading=h.tejsy4cuma9y" w:id="23"/>
      <w:bookmarkEnd w:id="23"/>
      <w:r w:rsidDel="00000000" w:rsidR="00000000" w:rsidRPr="00000000">
        <w:rPr>
          <w:b w:val="0"/>
          <w:rtl w:val="0"/>
        </w:rPr>
        <w:t xml:space="preserve">Manage and release new books.</w:t>
      </w:r>
    </w:p>
    <w:p w:rsidR="00000000" w:rsidDel="00000000" w:rsidP="00000000" w:rsidRDefault="00000000" w:rsidRPr="00000000" w14:paraId="000000BE">
      <w:pPr>
        <w:pStyle w:val="Heading2"/>
        <w:rPr/>
      </w:pPr>
      <w:bookmarkStart w:colFirst="0" w:colLast="0" w:name="_heading=h.fh9kqburiqem" w:id="24"/>
      <w:bookmarkEnd w:id="24"/>
      <w:r w:rsidDel="00000000" w:rsidR="00000000" w:rsidRPr="00000000">
        <w:rPr>
          <w:rtl w:val="0"/>
        </w:rPr>
      </w:r>
    </w:p>
    <w:p w:rsidR="00000000" w:rsidDel="00000000" w:rsidP="00000000" w:rsidRDefault="00000000" w:rsidRPr="00000000" w14:paraId="000000BF">
      <w:pPr>
        <w:pStyle w:val="Heading2"/>
        <w:ind w:left="0"/>
        <w:rPr/>
      </w:pPr>
      <w:bookmarkStart w:colFirst="0" w:colLast="0" w:name="_heading=h.m1716wghmv06" w:id="25"/>
      <w:bookmarkEnd w:id="25"/>
      <w:r w:rsidDel="00000000" w:rsidR="00000000" w:rsidRPr="00000000">
        <w:rPr>
          <w:rtl w:val="0"/>
        </w:rPr>
        <w:t xml:space="preserve">2.4 </w:t>
      </w:r>
      <w:r w:rsidDel="00000000" w:rsidR="00000000" w:rsidRPr="00000000">
        <w:rPr>
          <w:vertAlign w:val="baseline"/>
          <w:rtl w:val="0"/>
        </w:rPr>
        <w:t xml:space="preserve">Alternatives and Competition</w:t>
      </w:r>
      <w:r w:rsidDel="00000000" w:rsidR="00000000" w:rsidRPr="00000000">
        <w:rPr>
          <w:rtl w:val="0"/>
        </w:rPr>
      </w:r>
    </w:p>
    <w:p w:rsidR="00000000" w:rsidDel="00000000" w:rsidP="00000000" w:rsidRDefault="00000000" w:rsidRPr="00000000" w14:paraId="000000C0">
      <w:pPr>
        <w:pStyle w:val="Heading3"/>
        <w:numPr>
          <w:ilvl w:val="2"/>
          <w:numId w:val="1"/>
        </w:numPr>
        <w:ind w:left="0" w:firstLine="0"/>
        <w:rPr/>
      </w:pPr>
      <w:bookmarkStart w:colFirst="0" w:colLast="0" w:name="_heading=h.xtmkkjs0ukzg" w:id="26"/>
      <w:bookmarkEnd w:id="26"/>
      <w:r w:rsidDel="00000000" w:rsidR="00000000" w:rsidRPr="00000000">
        <w:rPr>
          <w:rtl w:val="0"/>
        </w:rPr>
        <w:t xml:space="preserve">Fonos</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b w:val="1"/>
          <w:rtl w:val="0"/>
        </w:rPr>
        <w:t xml:space="preserve">Strengths:</w:t>
      </w:r>
      <w:r w:rsidDel="00000000" w:rsidR="00000000" w:rsidRPr="00000000">
        <w:rPr>
          <w:rFonts w:ascii="Arial" w:cs="Arial" w:eastAsia="Arial" w:hAnsi="Arial"/>
          <w:rtl w:val="0"/>
        </w:rPr>
        <w:t xml:space="preserve"> Among the forest of e-commerce platforms, Shopee has its stand as a pioneer for the trend of mobile browsing and listening via smartphones. User-friendly interface, extremely catching up with the trends, reliable shipping and delivery services are Shopee advantages over other platforms in the audible book market. Diversifying product categories and pricing, which is helpful for manufacturers from all market segments to attract their potential customers.</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b w:val="1"/>
          <w:rtl w:val="0"/>
        </w:rPr>
        <w:t xml:space="preserve">Weaknesses</w:t>
      </w:r>
      <w:r w:rsidDel="00000000" w:rsidR="00000000" w:rsidRPr="00000000">
        <w:rPr>
          <w:rFonts w:ascii="Arial" w:cs="Arial" w:eastAsia="Arial" w:hAnsi="Arial"/>
          <w:rtl w:val="0"/>
        </w:rPr>
        <w:t xml:space="preserve">: On the other hand, there have been many scams of poor product quality, and wrong orders because of the platform scale, which makes it difficult to manage credibility. Missing or providing missed information and inadequate photograph presentation of sellers. Return and refund policies are one of the main reasons for customer disbelief and hesitation to purchase.</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pStyle w:val="Heading1"/>
        <w:numPr>
          <w:ilvl w:val="0"/>
          <w:numId w:val="1"/>
        </w:numPr>
        <w:ind w:left="0" w:firstLine="0"/>
        <w:rPr/>
      </w:pPr>
      <w:bookmarkStart w:colFirst="0" w:colLast="0" w:name="_heading=h.isq7xraqhha" w:id="27"/>
      <w:bookmarkEnd w:id="27"/>
      <w:r w:rsidDel="00000000" w:rsidR="00000000" w:rsidRPr="00000000">
        <w:rPr>
          <w:vertAlign w:val="baseline"/>
          <w:rtl w:val="0"/>
        </w:rPr>
        <w:t xml:space="preserve">Product Overview</w:t>
      </w:r>
      <w:r w:rsidDel="00000000" w:rsidR="00000000" w:rsidRPr="00000000">
        <w:rPr>
          <w:rtl w:val="0"/>
        </w:rPr>
      </w:r>
    </w:p>
    <w:p w:rsidR="00000000" w:rsidDel="00000000" w:rsidP="00000000" w:rsidRDefault="00000000" w:rsidRPr="00000000" w14:paraId="000000C5">
      <w:pPr>
        <w:pStyle w:val="Heading2"/>
        <w:numPr>
          <w:ilvl w:val="1"/>
          <w:numId w:val="1"/>
        </w:numPr>
        <w:ind w:left="0" w:firstLine="0"/>
        <w:rPr/>
      </w:pPr>
      <w:bookmarkStart w:colFirst="0" w:colLast="0" w:name="_heading=h.mgstesgz5dd9" w:id="28"/>
      <w:bookmarkEnd w:id="28"/>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C6">
      <w:pPr>
        <w:tabs>
          <w:tab w:val="left" w:leader="none" w:pos="540"/>
          <w:tab w:val="left" w:leader="none" w:pos="1260"/>
        </w:tabs>
        <w:rPr>
          <w:rFonts w:ascii="Arial" w:cs="Arial" w:eastAsia="Arial" w:hAnsi="Arial"/>
        </w:rPr>
      </w:pPr>
      <w:bookmarkStart w:colFirst="0" w:colLast="0" w:name="_heading=h.zd9d1pxlvipa" w:id="29"/>
      <w:bookmarkEnd w:id="29"/>
      <w:r w:rsidDel="00000000" w:rsidR="00000000" w:rsidRPr="00000000">
        <w:rPr>
          <w:rFonts w:ascii="Arial" w:cs="Arial" w:eastAsia="Arial" w:hAnsi="Arial"/>
          <w:rtl w:val="0"/>
        </w:rPr>
        <w:tab/>
        <w:t xml:space="preserve">The audio book application is designed to cater to a growing audience of audiobook listeners, providing them with easy access to a wide range of audiobooks, podcasts, and educational content. Positioned within the digital media and entertainment industry, this application leverages modern technology to offer a seamless and immersive listening experience. The application aims to bridge the gap between traditional reading and the digital age, enhancing accessibility and convenience for users.</w:t>
      </w:r>
    </w:p>
    <w:p w:rsidR="00000000" w:rsidDel="00000000" w:rsidP="00000000" w:rsidRDefault="00000000" w:rsidRPr="00000000" w14:paraId="000000C7">
      <w:pPr>
        <w:pStyle w:val="Heading2"/>
        <w:numPr>
          <w:ilvl w:val="1"/>
          <w:numId w:val="1"/>
        </w:numPr>
        <w:ind w:left="0" w:firstLine="0"/>
        <w:rPr/>
      </w:pPr>
      <w:bookmarkStart w:colFirst="0" w:colLast="0" w:name="_heading=h.uho5zldz8zcr" w:id="30"/>
      <w:bookmarkEnd w:id="30"/>
      <w:r w:rsidDel="00000000" w:rsidR="00000000" w:rsidRPr="00000000">
        <w:rPr>
          <w:vertAlign w:val="baseline"/>
          <w:rtl w:val="0"/>
        </w:rPr>
        <w:t xml:space="preserve">Summary of Capabilities</w:t>
      </w:r>
      <w:r w:rsidDel="00000000" w:rsidR="00000000" w:rsidRPr="00000000">
        <w:rPr>
          <w:rtl w:val="0"/>
        </w:rPr>
      </w:r>
    </w:p>
    <w:p w:rsidR="00000000" w:rsidDel="00000000" w:rsidP="00000000" w:rsidRDefault="00000000" w:rsidRPr="00000000" w14:paraId="000000C8">
      <w:pPr>
        <w:keepNext w:val="1"/>
        <w:ind w:left="2880" w:right="72" w:firstLine="0"/>
        <w:jc w:val="left"/>
        <w:rPr>
          <w:rFonts w:ascii="Arial" w:cs="Arial" w:eastAsia="Arial" w:hAnsi="Arial"/>
          <w:vertAlign w:val="baseline"/>
        </w:rPr>
      </w:pPr>
      <w:r w:rsidDel="00000000" w:rsidR="00000000" w:rsidRPr="00000000">
        <w:rPr>
          <w:rFonts w:ascii="Arial" w:cs="Arial" w:eastAsia="Arial" w:hAnsi="Arial"/>
          <w:b w:val="1"/>
          <w:vertAlign w:val="baseline"/>
          <w:rtl w:val="0"/>
        </w:rPr>
        <w:t xml:space="preserve">Table 4-1    Customer Support System</w:t>
      </w:r>
      <w:r w:rsidDel="00000000" w:rsidR="00000000" w:rsidRPr="00000000">
        <w:rPr>
          <w:rtl w:val="0"/>
        </w:rPr>
      </w:r>
    </w:p>
    <w:tbl>
      <w:tblPr>
        <w:tblStyle w:val="Table4"/>
        <w:tblW w:w="7020.0" w:type="dxa"/>
        <w:jc w:val="left"/>
        <w:tblInd w:w="1080.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rPr>
          <w:cantSplit w:val="1"/>
          <w:tblHeader w:val="0"/>
        </w:trPr>
        <w:tc>
          <w:tcPr>
            <w:vAlign w:val="top"/>
          </w:tcPr>
          <w:p w:rsidR="00000000" w:rsidDel="00000000" w:rsidP="00000000" w:rsidRDefault="00000000" w:rsidRPr="00000000" w14:paraId="000000C9">
            <w:pPr>
              <w:keepNext w:val="1"/>
              <w:ind w:right="7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CA">
            <w:pPr>
              <w:ind w:right="144"/>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Supporting Features</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B">
            <w:pPr>
              <w:keepNext w:val="1"/>
              <w:ind w:right="-14"/>
              <w:rPr>
                <w:rFonts w:ascii="Arial" w:cs="Arial" w:eastAsia="Arial" w:hAnsi="Arial"/>
                <w:color w:val="000000"/>
                <w:vertAlign w:val="baseline"/>
              </w:rPr>
            </w:pPr>
            <w:r w:rsidDel="00000000" w:rsidR="00000000" w:rsidRPr="00000000">
              <w:rPr>
                <w:rFonts w:ascii="Arial" w:cs="Arial" w:eastAsia="Arial" w:hAnsi="Arial"/>
                <w:rtl w:val="0"/>
              </w:rPr>
              <w:t xml:space="preserve">Extensive Audiobook Library</w:t>
            </w:r>
            <w:r w:rsidDel="00000000" w:rsidR="00000000" w:rsidRPr="00000000">
              <w:rPr>
                <w:rtl w:val="0"/>
              </w:rPr>
            </w:r>
          </w:p>
        </w:tc>
        <w:tc>
          <w:tcPr>
            <w:vAlign w:val="top"/>
          </w:tcPr>
          <w:p w:rsidR="00000000" w:rsidDel="00000000" w:rsidP="00000000" w:rsidRDefault="00000000" w:rsidRPr="00000000" w14:paraId="000000CC">
            <w:pPr>
              <w:ind w:left="0" w:right="144" w:firstLine="0"/>
              <w:rPr>
                <w:rFonts w:ascii="Arial" w:cs="Arial" w:eastAsia="Arial" w:hAnsi="Arial"/>
              </w:rPr>
            </w:pPr>
            <w:r w:rsidDel="00000000" w:rsidR="00000000" w:rsidRPr="00000000">
              <w:rPr>
                <w:rFonts w:ascii="Arial" w:cs="Arial" w:eastAsia="Arial" w:hAnsi="Arial"/>
                <w:rtl w:val="0"/>
              </w:rPr>
              <w:t xml:space="preserve">Access to thousands of audiobooks across various genres including fiction, non-fiction, self-help, and more.</w:t>
            </w:r>
          </w:p>
        </w:tc>
      </w:tr>
      <w:tr>
        <w:trPr>
          <w:cantSplit w:val="1"/>
          <w:tblHeader w:val="0"/>
        </w:trPr>
        <w:tc>
          <w:tcPr>
            <w:vAlign w:val="top"/>
          </w:tcPr>
          <w:p w:rsidR="00000000" w:rsidDel="00000000" w:rsidP="00000000" w:rsidRDefault="00000000" w:rsidRPr="00000000" w14:paraId="000000CD">
            <w:pPr>
              <w:keepNext w:val="1"/>
              <w:ind w:right="-14"/>
              <w:rPr>
                <w:rFonts w:ascii="Arial" w:cs="Arial" w:eastAsia="Arial" w:hAnsi="Arial"/>
              </w:rPr>
            </w:pPr>
            <w:r w:rsidDel="00000000" w:rsidR="00000000" w:rsidRPr="00000000">
              <w:rPr>
                <w:rFonts w:ascii="Arial" w:cs="Arial" w:eastAsia="Arial" w:hAnsi="Arial"/>
                <w:rtl w:val="0"/>
              </w:rPr>
              <w:t xml:space="preserve">Personalized Recommendations</w:t>
            </w:r>
          </w:p>
        </w:tc>
        <w:tc>
          <w:tcPr>
            <w:vAlign w:val="top"/>
          </w:tcPr>
          <w:p w:rsidR="00000000" w:rsidDel="00000000" w:rsidP="00000000" w:rsidRDefault="00000000" w:rsidRPr="00000000" w14:paraId="000000CE">
            <w:pPr>
              <w:ind w:left="0" w:right="144" w:firstLine="0"/>
              <w:rPr>
                <w:rFonts w:ascii="Arial" w:cs="Arial" w:eastAsia="Arial" w:hAnsi="Arial"/>
              </w:rPr>
            </w:pPr>
            <w:r w:rsidDel="00000000" w:rsidR="00000000" w:rsidRPr="00000000">
              <w:rPr>
                <w:rFonts w:ascii="Arial" w:cs="Arial" w:eastAsia="Arial" w:hAnsi="Arial"/>
                <w:rtl w:val="0"/>
              </w:rPr>
              <w:t xml:space="preserve">Advanced algorithms provide tailored suggestions based on user preferences and listening history</w:t>
            </w:r>
          </w:p>
        </w:tc>
      </w:tr>
      <w:tr>
        <w:trPr>
          <w:cantSplit w:val="1"/>
          <w:tblHeader w:val="0"/>
        </w:trPr>
        <w:tc>
          <w:tcPr>
            <w:vAlign w:val="top"/>
          </w:tcPr>
          <w:p w:rsidR="00000000" w:rsidDel="00000000" w:rsidP="00000000" w:rsidRDefault="00000000" w:rsidRPr="00000000" w14:paraId="000000CF">
            <w:pPr>
              <w:keepNext w:val="1"/>
              <w:ind w:right="-14"/>
              <w:rPr>
                <w:rFonts w:ascii="Arial" w:cs="Arial" w:eastAsia="Arial" w:hAnsi="Arial"/>
              </w:rPr>
            </w:pPr>
            <w:r w:rsidDel="00000000" w:rsidR="00000000" w:rsidRPr="00000000">
              <w:rPr>
                <w:rFonts w:ascii="Arial" w:cs="Arial" w:eastAsia="Arial" w:hAnsi="Arial"/>
                <w:rtl w:val="0"/>
              </w:rPr>
              <w:t xml:space="preserve">Offline Listening</w:t>
            </w:r>
          </w:p>
        </w:tc>
        <w:tc>
          <w:tcPr>
            <w:vAlign w:val="top"/>
          </w:tcPr>
          <w:p w:rsidR="00000000" w:rsidDel="00000000" w:rsidP="00000000" w:rsidRDefault="00000000" w:rsidRPr="00000000" w14:paraId="000000D0">
            <w:pPr>
              <w:ind w:left="0" w:right="144" w:firstLine="0"/>
              <w:rPr>
                <w:rFonts w:ascii="Arial" w:cs="Arial" w:eastAsia="Arial" w:hAnsi="Arial"/>
              </w:rPr>
            </w:pPr>
            <w:r w:rsidDel="00000000" w:rsidR="00000000" w:rsidRPr="00000000">
              <w:rPr>
                <w:rFonts w:ascii="Arial" w:cs="Arial" w:eastAsia="Arial" w:hAnsi="Arial"/>
                <w:rtl w:val="0"/>
              </w:rPr>
              <w:t xml:space="preserve">Users can download audiobooks for offline access, ensuring uninterrupted listening experiences.</w:t>
            </w:r>
          </w:p>
        </w:tc>
      </w:tr>
      <w:tr>
        <w:trPr>
          <w:cantSplit w:val="1"/>
          <w:tblHeader w:val="0"/>
        </w:trPr>
        <w:tc>
          <w:tcPr>
            <w:vAlign w:val="top"/>
          </w:tcPr>
          <w:p w:rsidR="00000000" w:rsidDel="00000000" w:rsidP="00000000" w:rsidRDefault="00000000" w:rsidRPr="00000000" w14:paraId="000000D1">
            <w:pPr>
              <w:keepNext w:val="1"/>
              <w:ind w:right="-14"/>
              <w:rPr>
                <w:rFonts w:ascii="Arial" w:cs="Arial" w:eastAsia="Arial" w:hAnsi="Arial"/>
              </w:rPr>
            </w:pPr>
            <w:r w:rsidDel="00000000" w:rsidR="00000000" w:rsidRPr="00000000">
              <w:rPr>
                <w:rFonts w:ascii="Arial" w:cs="Arial" w:eastAsia="Arial" w:hAnsi="Arial"/>
                <w:rtl w:val="0"/>
              </w:rPr>
              <w:t xml:space="preserve">High-Quality Audio</w:t>
            </w:r>
          </w:p>
        </w:tc>
        <w:tc>
          <w:tcPr>
            <w:vAlign w:val="top"/>
          </w:tcPr>
          <w:p w:rsidR="00000000" w:rsidDel="00000000" w:rsidP="00000000" w:rsidRDefault="00000000" w:rsidRPr="00000000" w14:paraId="000000D2">
            <w:pPr>
              <w:ind w:left="0" w:right="144" w:firstLine="0"/>
              <w:rPr>
                <w:rFonts w:ascii="Arial" w:cs="Arial" w:eastAsia="Arial" w:hAnsi="Arial"/>
              </w:rPr>
            </w:pPr>
            <w:r w:rsidDel="00000000" w:rsidR="00000000" w:rsidRPr="00000000">
              <w:rPr>
                <w:rFonts w:ascii="Arial" w:cs="Arial" w:eastAsia="Arial" w:hAnsi="Arial"/>
                <w:rtl w:val="0"/>
              </w:rPr>
              <w:t xml:space="preserve">Professional narration and high-fidelity audio ensure an enjoyable listening experience.</w:t>
            </w:r>
          </w:p>
        </w:tc>
      </w:tr>
      <w:tr>
        <w:trPr>
          <w:cantSplit w:val="1"/>
          <w:tblHeader w:val="0"/>
        </w:trPr>
        <w:tc>
          <w:tcPr>
            <w:vAlign w:val="top"/>
          </w:tcPr>
          <w:p w:rsidR="00000000" w:rsidDel="00000000" w:rsidP="00000000" w:rsidRDefault="00000000" w:rsidRPr="00000000" w14:paraId="000000D3">
            <w:pPr>
              <w:keepNext w:val="1"/>
              <w:ind w:right="-14"/>
              <w:rPr>
                <w:rFonts w:ascii="Arial" w:cs="Arial" w:eastAsia="Arial" w:hAnsi="Arial"/>
              </w:rPr>
            </w:pPr>
            <w:r w:rsidDel="00000000" w:rsidR="00000000" w:rsidRPr="00000000">
              <w:rPr>
                <w:rFonts w:ascii="Arial" w:cs="Arial" w:eastAsia="Arial" w:hAnsi="Arial"/>
                <w:rtl w:val="0"/>
              </w:rPr>
              <w:t xml:space="preserve">Bookmarking and Note-Taking</w:t>
            </w:r>
          </w:p>
        </w:tc>
        <w:tc>
          <w:tcPr>
            <w:vAlign w:val="top"/>
          </w:tcPr>
          <w:p w:rsidR="00000000" w:rsidDel="00000000" w:rsidP="00000000" w:rsidRDefault="00000000" w:rsidRPr="00000000" w14:paraId="000000D4">
            <w:pPr>
              <w:ind w:left="0" w:right="144" w:firstLine="0"/>
              <w:rPr>
                <w:rFonts w:ascii="Arial" w:cs="Arial" w:eastAsia="Arial" w:hAnsi="Arial"/>
              </w:rPr>
            </w:pPr>
            <w:r w:rsidDel="00000000" w:rsidR="00000000" w:rsidRPr="00000000">
              <w:rPr>
                <w:rFonts w:ascii="Arial" w:cs="Arial" w:eastAsia="Arial" w:hAnsi="Arial"/>
                <w:rtl w:val="0"/>
              </w:rPr>
              <w:t xml:space="preserve">Features that allow users to bookmark their favorite sections and take notes for future reference.</w:t>
            </w:r>
          </w:p>
        </w:tc>
      </w:tr>
      <w:tr>
        <w:trPr>
          <w:cantSplit w:val="1"/>
          <w:tblHeader w:val="0"/>
        </w:trPr>
        <w:tc>
          <w:tcPr>
            <w:vAlign w:val="top"/>
          </w:tcPr>
          <w:p w:rsidR="00000000" w:rsidDel="00000000" w:rsidP="00000000" w:rsidRDefault="00000000" w:rsidRPr="00000000" w14:paraId="000000D5">
            <w:pPr>
              <w:keepNext w:val="1"/>
              <w:ind w:right="-14"/>
              <w:rPr>
                <w:rFonts w:ascii="Arial" w:cs="Arial" w:eastAsia="Arial" w:hAnsi="Arial"/>
              </w:rPr>
            </w:pPr>
            <w:r w:rsidDel="00000000" w:rsidR="00000000" w:rsidRPr="00000000">
              <w:rPr>
                <w:rFonts w:ascii="Arial" w:cs="Arial" w:eastAsia="Arial" w:hAnsi="Arial"/>
                <w:rtl w:val="0"/>
              </w:rPr>
              <w:t xml:space="preserve">Variable Playback Speed</w:t>
            </w:r>
          </w:p>
        </w:tc>
        <w:tc>
          <w:tcPr>
            <w:vAlign w:val="top"/>
          </w:tcPr>
          <w:p w:rsidR="00000000" w:rsidDel="00000000" w:rsidP="00000000" w:rsidRDefault="00000000" w:rsidRPr="00000000" w14:paraId="000000D6">
            <w:pPr>
              <w:ind w:left="0" w:right="144" w:firstLine="0"/>
              <w:rPr>
                <w:rFonts w:ascii="Arial" w:cs="Arial" w:eastAsia="Arial" w:hAnsi="Arial"/>
              </w:rPr>
            </w:pPr>
            <w:r w:rsidDel="00000000" w:rsidR="00000000" w:rsidRPr="00000000">
              <w:rPr>
                <w:rFonts w:ascii="Arial" w:cs="Arial" w:eastAsia="Arial" w:hAnsi="Arial"/>
                <w:rtl w:val="0"/>
              </w:rPr>
              <w:t xml:space="preserve">Users can adjust the playback speed to suit their listening preferences.</w:t>
            </w:r>
          </w:p>
        </w:tc>
      </w:tr>
      <w:tr>
        <w:trPr>
          <w:cantSplit w:val="1"/>
          <w:tblHeader w:val="0"/>
        </w:trPr>
        <w:tc>
          <w:tcPr>
            <w:vAlign w:val="top"/>
          </w:tcPr>
          <w:p w:rsidR="00000000" w:rsidDel="00000000" w:rsidP="00000000" w:rsidRDefault="00000000" w:rsidRPr="00000000" w14:paraId="000000D7">
            <w:pPr>
              <w:keepNext w:val="1"/>
              <w:ind w:right="-14"/>
              <w:rPr>
                <w:rFonts w:ascii="Arial" w:cs="Arial" w:eastAsia="Arial" w:hAnsi="Arial"/>
              </w:rPr>
            </w:pPr>
            <w:r w:rsidDel="00000000" w:rsidR="00000000" w:rsidRPr="00000000">
              <w:rPr>
                <w:rFonts w:ascii="Arial" w:cs="Arial" w:eastAsia="Arial" w:hAnsi="Arial"/>
                <w:rtl w:val="0"/>
              </w:rPr>
              <w:t xml:space="preserve">User-Friendly Interface`</w:t>
            </w:r>
          </w:p>
        </w:tc>
        <w:tc>
          <w:tcPr>
            <w:vAlign w:val="top"/>
          </w:tcPr>
          <w:p w:rsidR="00000000" w:rsidDel="00000000" w:rsidP="00000000" w:rsidRDefault="00000000" w:rsidRPr="00000000" w14:paraId="000000D8">
            <w:pPr>
              <w:ind w:left="0" w:right="144" w:firstLine="0"/>
              <w:rPr>
                <w:rFonts w:ascii="Arial" w:cs="Arial" w:eastAsia="Arial" w:hAnsi="Arial"/>
              </w:rPr>
            </w:pPr>
            <w:r w:rsidDel="00000000" w:rsidR="00000000" w:rsidRPr="00000000">
              <w:rPr>
                <w:rFonts w:ascii="Arial" w:cs="Arial" w:eastAsia="Arial" w:hAnsi="Arial"/>
                <w:rtl w:val="0"/>
              </w:rPr>
              <w:t xml:space="preserve">Intuitive and easy-to-navigate interface designed for users of all tech proficiencies.</w:t>
            </w:r>
          </w:p>
        </w:tc>
      </w:tr>
    </w:tbl>
    <w:p w:rsidR="00000000" w:rsidDel="00000000" w:rsidP="00000000" w:rsidRDefault="00000000" w:rsidRPr="00000000" w14:paraId="000000D9">
      <w:pPr>
        <w:pStyle w:val="Heading2"/>
        <w:numPr>
          <w:ilvl w:val="1"/>
          <w:numId w:val="1"/>
        </w:numPr>
        <w:ind w:left="0" w:firstLine="0"/>
        <w:rPr/>
      </w:pPr>
      <w:bookmarkStart w:colFirst="0" w:colLast="0" w:name="_heading=h.3dp0uk13ruy" w:id="31"/>
      <w:bookmarkEnd w:id="31"/>
      <w:r w:rsidDel="00000000" w:rsidR="00000000" w:rsidRPr="00000000">
        <w:rPr>
          <w:vertAlign w:val="baseline"/>
          <w:rtl w:val="0"/>
        </w:rPr>
        <w:t xml:space="preserve">Assumptions and Dependencies</w:t>
      </w:r>
      <w:r w:rsidDel="00000000" w:rsidR="00000000" w:rsidRPr="00000000">
        <w:rPr>
          <w:rtl w:val="0"/>
        </w:rPr>
      </w:r>
    </w:p>
    <w:p w:rsidR="00000000" w:rsidDel="00000000" w:rsidP="00000000" w:rsidRDefault="00000000" w:rsidRPr="00000000" w14:paraId="000000DA">
      <w:pPr>
        <w:widowControl w:val="1"/>
        <w:ind w:firstLine="720"/>
        <w:rPr>
          <w:rFonts w:ascii="Arial" w:cs="Arial" w:eastAsia="Arial" w:hAnsi="Arial"/>
        </w:rPr>
      </w:pPr>
      <w:r w:rsidDel="00000000" w:rsidR="00000000" w:rsidRPr="00000000">
        <w:rPr>
          <w:rFonts w:ascii="Arial" w:cs="Arial" w:eastAsia="Arial" w:hAnsi="Arial"/>
          <w:rtl w:val="0"/>
        </w:rPr>
        <w:t xml:space="preserve">We assume that:</w:t>
      </w:r>
    </w:p>
    <w:p w:rsidR="00000000" w:rsidDel="00000000" w:rsidP="00000000" w:rsidRDefault="00000000" w:rsidRPr="00000000" w14:paraId="000000DB">
      <w:pPr>
        <w:widowControl w:val="1"/>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Stable Internet Connection: While offline access is available, an initial download and regular updates require a stable internet connection.</w:t>
      </w:r>
    </w:p>
    <w:p w:rsidR="00000000" w:rsidDel="00000000" w:rsidP="00000000" w:rsidRDefault="00000000" w:rsidRPr="00000000" w14:paraId="000000DC">
      <w:pPr>
        <w:widowControl w:val="1"/>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Device Compatibility: The app assumes compatibility with major operating systems, including iOS and Android. Regular updates may be needed to ensure continued compatibility with newer OS versions.</w:t>
      </w:r>
    </w:p>
    <w:p w:rsidR="00000000" w:rsidDel="00000000" w:rsidP="00000000" w:rsidRDefault="00000000" w:rsidRPr="00000000" w14:paraId="000000DD">
      <w:pPr>
        <w:widowControl w:val="1"/>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Content Licensing: The availability of a wide range of audiobooks depends on securing proper licensing agreements with publishers and authors.</w:t>
      </w:r>
    </w:p>
    <w:p w:rsidR="00000000" w:rsidDel="00000000" w:rsidP="00000000" w:rsidRDefault="00000000" w:rsidRPr="00000000" w14:paraId="000000DE">
      <w:pPr>
        <w:widowControl w:val="1"/>
        <w:numPr>
          <w:ilvl w:val="0"/>
          <w:numId w:val="8"/>
        </w:numPr>
        <w:ind w:left="1440" w:hanging="360"/>
        <w:rPr>
          <w:rFonts w:ascii="Arial" w:cs="Arial" w:eastAsia="Arial" w:hAnsi="Arial"/>
        </w:rPr>
      </w:pPr>
      <w:r w:rsidDel="00000000" w:rsidR="00000000" w:rsidRPr="00000000">
        <w:rPr>
          <w:rFonts w:ascii="Arial" w:cs="Arial" w:eastAsia="Arial" w:hAnsi="Arial"/>
          <w:rtl w:val="0"/>
        </w:rPr>
        <w:t xml:space="preserve">Market Trends: The app’s success is dependent on the growing trend of audiobook consumption and the increasing acceptance of digital media.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bookmarkStart w:colFirst="0" w:colLast="0" w:name="_heading=h.u7o8bwpt5g2o" w:id="32"/>
      <w:bookmarkEnd w:id="32"/>
      <w:r w:rsidDel="00000000" w:rsidR="00000000" w:rsidRPr="00000000">
        <w:rPr>
          <w:rtl w:val="0"/>
        </w:rPr>
      </w:r>
    </w:p>
    <w:p w:rsidR="00000000" w:rsidDel="00000000" w:rsidP="00000000" w:rsidRDefault="00000000" w:rsidRPr="00000000" w14:paraId="000000E0">
      <w:pPr>
        <w:pStyle w:val="Heading2"/>
        <w:widowControl w:val="1"/>
        <w:numPr>
          <w:ilvl w:val="1"/>
          <w:numId w:val="1"/>
        </w:numPr>
        <w:ind w:left="0" w:firstLine="0"/>
        <w:rPr/>
      </w:pPr>
      <w:bookmarkStart w:colFirst="0" w:colLast="0" w:name="_heading=h.n11sh0unuqc7" w:id="33"/>
      <w:bookmarkEnd w:id="33"/>
      <w:r w:rsidDel="00000000" w:rsidR="00000000" w:rsidRPr="00000000">
        <w:rPr>
          <w:vertAlign w:val="baseline"/>
          <w:rtl w:val="0"/>
        </w:rPr>
        <w:t xml:space="preserve">Cost and Pricing</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bookmarkStart w:colFirst="0" w:colLast="0" w:name="_heading=h.2dc5if19neq" w:id="34"/>
      <w:bookmarkEnd w:id="34"/>
      <w:r w:rsidDel="00000000" w:rsidR="00000000" w:rsidRPr="00000000">
        <w:rPr>
          <w:rFonts w:ascii="Arial" w:cs="Arial" w:eastAsia="Arial" w:hAnsi="Arial"/>
          <w:rtl w:val="0"/>
        </w:rPr>
        <w:tab/>
        <w:t xml:space="preserve">These are some cost constraints that would be relevant to the product:</w:t>
      </w:r>
    </w:p>
    <w:p w:rsidR="00000000" w:rsidDel="00000000" w:rsidP="00000000" w:rsidRDefault="00000000" w:rsidRPr="00000000" w14:paraId="000000E2">
      <w:pPr>
        <w:numPr>
          <w:ilvl w:val="0"/>
          <w:numId w:val="12"/>
        </w:numPr>
        <w:tabs>
          <w:tab w:val="left" w:leader="none" w:pos="540"/>
          <w:tab w:val="left" w:leader="none" w:pos="1260"/>
        </w:tabs>
        <w:spacing w:after="120" w:lineRule="auto"/>
        <w:ind w:left="1440" w:hanging="360"/>
        <w:rPr>
          <w:rFonts w:ascii="Arial" w:cs="Arial" w:eastAsia="Arial" w:hAnsi="Arial"/>
        </w:rPr>
      </w:pPr>
      <w:bookmarkStart w:colFirst="0" w:colLast="0" w:name="_heading=h.83tk2nq216t7" w:id="35"/>
      <w:bookmarkEnd w:id="35"/>
      <w:r w:rsidDel="00000000" w:rsidR="00000000" w:rsidRPr="00000000">
        <w:rPr>
          <w:rFonts w:ascii="Arial" w:cs="Arial" w:eastAsia="Arial" w:hAnsi="Arial"/>
          <w:rtl w:val="0"/>
        </w:rPr>
        <w:t xml:space="preserve">Subscription Fees: The cost of subscription plans can be a constraint, especially if users perceive them as too high compared to competitors. Ensuring competitive pricing while maintaining profitability is crucial.</w:t>
      </w:r>
    </w:p>
    <w:p w:rsidR="00000000" w:rsidDel="00000000" w:rsidP="00000000" w:rsidRDefault="00000000" w:rsidRPr="00000000" w14:paraId="000000E3">
      <w:pPr>
        <w:numPr>
          <w:ilvl w:val="0"/>
          <w:numId w:val="12"/>
        </w:numPr>
        <w:tabs>
          <w:tab w:val="left" w:leader="none" w:pos="540"/>
          <w:tab w:val="left" w:leader="none" w:pos="1260"/>
        </w:tabs>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Content Licensing Costs: Licensing high-quality audiobooks and exclusive content can be expensive, impacting the overall budget and pricing strategy.</w:t>
      </w:r>
    </w:p>
    <w:p w:rsidR="00000000" w:rsidDel="00000000" w:rsidP="00000000" w:rsidRDefault="00000000" w:rsidRPr="00000000" w14:paraId="000000E4">
      <w:pPr>
        <w:numPr>
          <w:ilvl w:val="0"/>
          <w:numId w:val="12"/>
        </w:numPr>
        <w:tabs>
          <w:tab w:val="left" w:leader="none" w:pos="540"/>
          <w:tab w:val="left" w:leader="none" w:pos="1260"/>
        </w:tabs>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Marketing and Promotion: Effective marketing campaigns are necessary to attract and retain users but can be costly, impacting the overall budget.</w:t>
      </w:r>
    </w:p>
    <w:p w:rsidR="00000000" w:rsidDel="00000000" w:rsidP="00000000" w:rsidRDefault="00000000" w:rsidRPr="00000000" w14:paraId="000000E5">
      <w:pPr>
        <w:numPr>
          <w:ilvl w:val="0"/>
          <w:numId w:val="12"/>
        </w:numPr>
        <w:tabs>
          <w:tab w:val="left" w:leader="none" w:pos="540"/>
          <w:tab w:val="left" w:leader="none" w:pos="1260"/>
        </w:tabs>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Development and Maintenance: Continuous app development, updates, and maintenance require significant investment, which needs to be balanced against subscription revenues.</w:t>
      </w:r>
    </w:p>
    <w:p w:rsidR="00000000" w:rsidDel="00000000" w:rsidP="00000000" w:rsidRDefault="00000000" w:rsidRPr="00000000" w14:paraId="000000E6">
      <w:pPr>
        <w:numPr>
          <w:ilvl w:val="0"/>
          <w:numId w:val="12"/>
        </w:numPr>
        <w:tabs>
          <w:tab w:val="left" w:leader="none" w:pos="540"/>
          <w:tab w:val="left" w:leader="none" w:pos="1260"/>
        </w:tabs>
        <w:spacing w:after="120" w:lineRule="auto"/>
        <w:ind w:left="1440" w:hanging="360"/>
        <w:rPr>
          <w:rFonts w:ascii="Arial" w:cs="Arial" w:eastAsia="Arial" w:hAnsi="Arial"/>
        </w:rPr>
      </w:pPr>
      <w:r w:rsidDel="00000000" w:rsidR="00000000" w:rsidRPr="00000000">
        <w:rPr>
          <w:rFonts w:ascii="Arial" w:cs="Arial" w:eastAsia="Arial" w:hAnsi="Arial"/>
          <w:rtl w:val="0"/>
        </w:rPr>
        <w:t xml:space="preserve">Customer Support: Providing high-quality customer support can incur additional costs, which must be considered in the pricing strategy..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bookmarkStart w:colFirst="0" w:colLast="0" w:name="_heading=h.euu2b9nqjkp7" w:id="36"/>
      <w:bookmarkEnd w:id="36"/>
      <w:r w:rsidDel="00000000" w:rsidR="00000000" w:rsidRPr="00000000">
        <w:rPr>
          <w:rtl w:val="0"/>
        </w:rPr>
      </w:r>
    </w:p>
    <w:p w:rsidR="00000000" w:rsidDel="00000000" w:rsidP="00000000" w:rsidRDefault="00000000" w:rsidRPr="00000000" w14:paraId="000000E8">
      <w:pPr>
        <w:pStyle w:val="Heading2"/>
        <w:widowControl w:val="1"/>
        <w:numPr>
          <w:ilvl w:val="1"/>
          <w:numId w:val="1"/>
        </w:numPr>
        <w:ind w:left="0" w:firstLine="0"/>
        <w:rPr/>
      </w:pPr>
      <w:bookmarkStart w:colFirst="0" w:colLast="0" w:name="_heading=h.mcvzigt11s42" w:id="37"/>
      <w:bookmarkEnd w:id="37"/>
      <w:r w:rsidDel="00000000" w:rsidR="00000000" w:rsidRPr="00000000">
        <w:rPr>
          <w:vertAlign w:val="baseline"/>
          <w:rtl w:val="0"/>
        </w:rPr>
        <w:t xml:space="preserve">Licensing and Installation</w:t>
      </w:r>
      <w:r w:rsidDel="00000000" w:rsidR="00000000" w:rsidRPr="00000000">
        <w:rPr>
          <w:rtl w:val="0"/>
        </w:rPr>
      </w:r>
    </w:p>
    <w:p w:rsidR="00000000" w:rsidDel="00000000" w:rsidP="00000000" w:rsidRDefault="00000000" w:rsidRPr="00000000" w14:paraId="000000E9">
      <w:pPr>
        <w:numPr>
          <w:ilvl w:val="0"/>
          <w:numId w:val="37"/>
        </w:numPr>
        <w:tabs>
          <w:tab w:val="left" w:leader="none" w:pos="540"/>
          <w:tab w:val="left" w:leader="none" w:pos="1260"/>
        </w:tabs>
        <w:spacing w:after="120" w:lineRule="auto"/>
        <w:ind w:left="720" w:hanging="360"/>
        <w:rPr>
          <w:rFonts w:ascii="Arial" w:cs="Arial" w:eastAsia="Arial" w:hAnsi="Arial"/>
        </w:rPr>
      </w:pPr>
      <w:bookmarkStart w:colFirst="0" w:colLast="0" w:name="_heading=h.cwlzydc3u6b4" w:id="38"/>
      <w:bookmarkEnd w:id="38"/>
      <w:r w:rsidDel="00000000" w:rsidR="00000000" w:rsidRPr="00000000">
        <w:rPr>
          <w:rFonts w:ascii="Arial" w:cs="Arial" w:eastAsia="Arial" w:hAnsi="Arial"/>
          <w:rtl w:val="0"/>
        </w:rPr>
        <w:t xml:space="preserve">Content Licensing: The app works with publishers and authors to secure rights for distributing audiobooks. This includes exclusive content deals to differentiate the app from competitors.</w:t>
      </w:r>
    </w:p>
    <w:p w:rsidR="00000000" w:rsidDel="00000000" w:rsidP="00000000" w:rsidRDefault="00000000" w:rsidRPr="00000000" w14:paraId="000000EA">
      <w:pPr>
        <w:numPr>
          <w:ilvl w:val="0"/>
          <w:numId w:val="37"/>
        </w:numPr>
        <w:tabs>
          <w:tab w:val="left" w:leader="none" w:pos="540"/>
          <w:tab w:val="left" w:leader="none"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Installation: Available for download from major app stores (Apple App Store and Google Play Store). The installation process is straightforward, with user-friendly onboarding to help new users get started quickly.</w:t>
      </w:r>
    </w:p>
    <w:p w:rsidR="00000000" w:rsidDel="00000000" w:rsidP="00000000" w:rsidRDefault="00000000" w:rsidRPr="00000000" w14:paraId="000000EB">
      <w:pPr>
        <w:numPr>
          <w:ilvl w:val="0"/>
          <w:numId w:val="37"/>
        </w:numPr>
        <w:tabs>
          <w:tab w:val="left" w:leader="none" w:pos="540"/>
          <w:tab w:val="left" w:leader="none" w:pos="1260"/>
        </w:tabs>
        <w:spacing w:after="120" w:lineRule="auto"/>
        <w:ind w:left="720" w:hanging="360"/>
        <w:rPr>
          <w:rFonts w:ascii="Arial" w:cs="Arial" w:eastAsia="Arial" w:hAnsi="Arial"/>
        </w:rPr>
      </w:pPr>
      <w:r w:rsidDel="00000000" w:rsidR="00000000" w:rsidRPr="00000000">
        <w:rPr>
          <w:rFonts w:ascii="Arial" w:cs="Arial" w:eastAsia="Arial" w:hAnsi="Arial"/>
          <w:rtl w:val="0"/>
        </w:rPr>
        <w:t xml:space="preserve">Regular Updates: The app will receive regular updates to improve functionality, add new features, and ensure compatibility with the latest devices and operating systems.</w:t>
      </w:r>
    </w:p>
    <w:p w:rsidR="00000000" w:rsidDel="00000000" w:rsidP="00000000" w:rsidRDefault="00000000" w:rsidRPr="00000000" w14:paraId="000000EC">
      <w:pPr>
        <w:tabs>
          <w:tab w:val="left" w:leader="none" w:pos="540"/>
          <w:tab w:val="left" w:leader="none" w:pos="1260"/>
        </w:tabs>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E">
      <w:pPr>
        <w:pStyle w:val="Heading1"/>
        <w:numPr>
          <w:ilvl w:val="0"/>
          <w:numId w:val="1"/>
        </w:numPr>
        <w:ind w:left="0" w:firstLine="0"/>
        <w:rPr/>
      </w:pPr>
      <w:bookmarkStart w:colFirst="0" w:colLast="0" w:name="_heading=h.mtfckkgjeoi4" w:id="39"/>
      <w:bookmarkEnd w:id="39"/>
      <w:r w:rsidDel="00000000" w:rsidR="00000000" w:rsidRPr="00000000">
        <w:rPr>
          <w:vertAlign w:val="baseline"/>
          <w:rtl w:val="0"/>
        </w:rPr>
        <w:t xml:space="preserve">Product Features</w:t>
      </w:r>
      <w:r w:rsidDel="00000000" w:rsidR="00000000" w:rsidRPr="00000000">
        <w:rPr>
          <w:rtl w:val="0"/>
        </w:rPr>
      </w:r>
    </w:p>
    <w:p w:rsidR="00000000" w:rsidDel="00000000" w:rsidP="00000000" w:rsidRDefault="00000000" w:rsidRPr="00000000" w14:paraId="000000EF">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lv37w2kcwbtq" w:id="40"/>
      <w:bookmarkEnd w:id="40"/>
      <w:r w:rsidDel="00000000" w:rsidR="00000000" w:rsidRPr="00000000">
        <w:rPr>
          <w:rtl w:val="0"/>
        </w:rPr>
        <w:t xml:space="preserve">5.1 Basic Audiobook Library</w:t>
      </w:r>
      <w:r w:rsidDel="00000000" w:rsidR="00000000" w:rsidRPr="00000000">
        <w:rPr>
          <w:rtl w:val="0"/>
        </w:rPr>
      </w:r>
    </w:p>
    <w:p w:rsidR="00000000" w:rsidDel="00000000" w:rsidP="00000000" w:rsidRDefault="00000000" w:rsidRPr="00000000" w14:paraId="000000F0">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Provide a curated selection of popular and classic audiobooks. Focus on public domain titles and affordable licensing agreements.</w:t>
      </w:r>
    </w:p>
    <w:p w:rsidR="00000000" w:rsidDel="00000000" w:rsidP="00000000" w:rsidRDefault="00000000" w:rsidRPr="00000000" w14:paraId="000000F1">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Start with a limited number of titles and gradually expand as the user base grows.</w:t>
      </w:r>
    </w:p>
    <w:p w:rsidR="00000000" w:rsidDel="00000000" w:rsidP="00000000" w:rsidRDefault="00000000" w:rsidRPr="00000000" w14:paraId="000000F2">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rym5p53h3bci" w:id="41"/>
      <w:bookmarkEnd w:id="41"/>
      <w:r w:rsidDel="00000000" w:rsidR="00000000" w:rsidRPr="00000000">
        <w:rPr>
          <w:rtl w:val="0"/>
        </w:rPr>
        <w:t xml:space="preserve">5.2 User-Friendly Interface</w:t>
      </w:r>
      <w:r w:rsidDel="00000000" w:rsidR="00000000" w:rsidRPr="00000000">
        <w:rPr>
          <w:rtl w:val="0"/>
        </w:rPr>
      </w:r>
    </w:p>
    <w:p w:rsidR="00000000" w:rsidDel="00000000" w:rsidP="00000000" w:rsidRDefault="00000000" w:rsidRPr="00000000" w14:paraId="000000F3">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Design a simple and intuitive user interface that allows easy navigation through the app.</w:t>
      </w:r>
    </w:p>
    <w:p w:rsidR="00000000" w:rsidDel="00000000" w:rsidP="00000000" w:rsidRDefault="00000000" w:rsidRPr="00000000" w14:paraId="000000F4">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w:t>
      </w:r>
      <w:r w:rsidDel="00000000" w:rsidR="00000000" w:rsidRPr="00000000">
        <w:rPr>
          <w:rFonts w:ascii="Arial" w:cs="Arial" w:eastAsia="Arial" w:hAnsi="Arial"/>
          <w:rtl w:val="0"/>
        </w:rPr>
        <w:t xml:space="preserve">t: Utilize open-source design frameworks and templates to reduce development costs.</w:t>
      </w:r>
    </w:p>
    <w:p w:rsidR="00000000" w:rsidDel="00000000" w:rsidP="00000000" w:rsidRDefault="00000000" w:rsidRPr="00000000" w14:paraId="000000F5">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s883jbwohjh9" w:id="42"/>
      <w:bookmarkEnd w:id="42"/>
      <w:r w:rsidDel="00000000" w:rsidR="00000000" w:rsidRPr="00000000">
        <w:rPr>
          <w:rtl w:val="0"/>
        </w:rPr>
        <w:t xml:space="preserve">5.3 Offline Listening</w:t>
      </w:r>
      <w:r w:rsidDel="00000000" w:rsidR="00000000" w:rsidRPr="00000000">
        <w:rPr>
          <w:rtl w:val="0"/>
        </w:rPr>
      </w:r>
    </w:p>
    <w:p w:rsidR="00000000" w:rsidDel="00000000" w:rsidP="00000000" w:rsidRDefault="00000000" w:rsidRPr="00000000" w14:paraId="000000F6">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Enable users to download audiobooks for offline access, ensuring a seamless listening experience without continuous internet connectivity.</w:t>
      </w:r>
    </w:p>
    <w:p w:rsidR="00000000" w:rsidDel="00000000" w:rsidP="00000000" w:rsidRDefault="00000000" w:rsidRPr="00000000" w14:paraId="000000F7">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Implement basic download functionality without complex DRM (Digital Rights Management) initially to keep costs low.</w:t>
      </w:r>
    </w:p>
    <w:p w:rsidR="00000000" w:rsidDel="00000000" w:rsidP="00000000" w:rsidRDefault="00000000" w:rsidRPr="00000000" w14:paraId="000000F8">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avgsttpqo8rn" w:id="43"/>
      <w:bookmarkEnd w:id="43"/>
      <w:r w:rsidDel="00000000" w:rsidR="00000000" w:rsidRPr="00000000">
        <w:rPr>
          <w:rtl w:val="0"/>
        </w:rPr>
        <w:t xml:space="preserve">5.4 Bookmarking and Note-Taking</w:t>
      </w:r>
      <w:r w:rsidDel="00000000" w:rsidR="00000000" w:rsidRPr="00000000">
        <w:rPr>
          <w:rtl w:val="0"/>
        </w:rPr>
      </w:r>
    </w:p>
    <w:p w:rsidR="00000000" w:rsidDel="00000000" w:rsidP="00000000" w:rsidRDefault="00000000" w:rsidRPr="00000000" w14:paraId="000000F9">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Allow users to bookmark their favorite sections and take notes within the app.</w:t>
      </w:r>
    </w:p>
    <w:p w:rsidR="00000000" w:rsidDel="00000000" w:rsidP="00000000" w:rsidRDefault="00000000" w:rsidRPr="00000000" w14:paraId="000000FA">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Integrate basic bookmarking and text annotation features using standard mobile development libraries.</w:t>
      </w:r>
    </w:p>
    <w:p w:rsidR="00000000" w:rsidDel="00000000" w:rsidP="00000000" w:rsidRDefault="00000000" w:rsidRPr="00000000" w14:paraId="000000FB">
      <w:pPr>
        <w:pStyle w:val="Heading3"/>
        <w:numPr>
          <w:ilvl w:val="2"/>
          <w:numId w:val="18"/>
        </w:numPr>
        <w:tabs>
          <w:tab w:val="left" w:leader="none" w:pos="540"/>
          <w:tab w:val="left" w:leader="none" w:pos="1260"/>
        </w:tabs>
        <w:spacing w:after="120" w:lineRule="auto"/>
        <w:ind w:left="540" w:firstLine="0"/>
        <w:rPr/>
      </w:pPr>
      <w:bookmarkStart w:colFirst="0" w:colLast="0" w:name="_heading=h.n4ta4zsq99ey" w:id="44"/>
      <w:bookmarkEnd w:id="44"/>
      <w:r w:rsidDel="00000000" w:rsidR="00000000" w:rsidRPr="00000000">
        <w:rPr>
          <w:rtl w:val="0"/>
        </w:rPr>
        <w:t xml:space="preserve">Additional Features:</w:t>
      </w:r>
    </w:p>
    <w:p w:rsidR="00000000" w:rsidDel="00000000" w:rsidP="00000000" w:rsidRDefault="00000000" w:rsidRPr="00000000" w14:paraId="000000FC">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115wfjazw7vr" w:id="45"/>
      <w:bookmarkEnd w:id="45"/>
      <w:r w:rsidDel="00000000" w:rsidR="00000000" w:rsidRPr="00000000">
        <w:rPr>
          <w:rtl w:val="0"/>
        </w:rPr>
        <w:t xml:space="preserve">5.5 Personalized Recommendations</w:t>
      </w:r>
      <w:r w:rsidDel="00000000" w:rsidR="00000000" w:rsidRPr="00000000">
        <w:rPr>
          <w:rtl w:val="0"/>
        </w:rPr>
      </w:r>
    </w:p>
    <w:p w:rsidR="00000000" w:rsidDel="00000000" w:rsidP="00000000" w:rsidRDefault="00000000" w:rsidRPr="00000000" w14:paraId="000000FD">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Provide simple, algorithm-based recommendations based on user preferences and listening history.</w:t>
      </w:r>
    </w:p>
    <w:p w:rsidR="00000000" w:rsidDel="00000000" w:rsidP="00000000" w:rsidRDefault="00000000" w:rsidRPr="00000000" w14:paraId="000000FE">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Use basic machine learning models or rule-based algorithms to offer personalized suggestions.</w:t>
      </w:r>
    </w:p>
    <w:p w:rsidR="00000000" w:rsidDel="00000000" w:rsidP="00000000" w:rsidRDefault="00000000" w:rsidRPr="00000000" w14:paraId="000000FF">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hhhuaxzfwfc7" w:id="46"/>
      <w:bookmarkEnd w:id="46"/>
      <w:r w:rsidDel="00000000" w:rsidR="00000000" w:rsidRPr="00000000">
        <w:rPr>
          <w:rtl w:val="0"/>
        </w:rPr>
        <w:t xml:space="preserve">5.6 Variable Playback Speed</w:t>
      </w:r>
      <w:r w:rsidDel="00000000" w:rsidR="00000000" w:rsidRPr="00000000">
        <w:rPr>
          <w:rtl w:val="0"/>
        </w:rPr>
      </w:r>
    </w:p>
    <w:p w:rsidR="00000000" w:rsidDel="00000000" w:rsidP="00000000" w:rsidRDefault="00000000" w:rsidRPr="00000000" w14:paraId="00000100">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Offer playback speed control to cater to different listening preferences (e.g., 0.5x to 2x speed).</w:t>
      </w:r>
    </w:p>
    <w:p w:rsidR="00000000" w:rsidDel="00000000" w:rsidP="00000000" w:rsidRDefault="00000000" w:rsidRPr="00000000" w14:paraId="00000101">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Implement this feature using built-in media player functionalities provided by mobile operating systems.</w:t>
      </w:r>
    </w:p>
    <w:p w:rsidR="00000000" w:rsidDel="00000000" w:rsidP="00000000" w:rsidRDefault="00000000" w:rsidRPr="00000000" w14:paraId="00000102">
      <w:pPr>
        <w:pStyle w:val="Heading2"/>
        <w:numPr>
          <w:ilvl w:val="1"/>
          <w:numId w:val="18"/>
        </w:numPr>
        <w:tabs>
          <w:tab w:val="left" w:leader="none" w:pos="540"/>
          <w:tab w:val="left" w:leader="none" w:pos="1260"/>
        </w:tabs>
        <w:spacing w:after="120" w:lineRule="auto"/>
        <w:ind w:left="540" w:firstLine="0"/>
        <w:rPr/>
      </w:pPr>
      <w:bookmarkStart w:colFirst="0" w:colLast="0" w:name="_heading=h.93bqlb8c3hif" w:id="47"/>
      <w:bookmarkEnd w:id="47"/>
      <w:r w:rsidDel="00000000" w:rsidR="00000000" w:rsidRPr="00000000">
        <w:rPr>
          <w:rtl w:val="0"/>
        </w:rPr>
        <w:t xml:space="preserve">5.7 Limited Free Content</w:t>
      </w:r>
    </w:p>
    <w:p w:rsidR="00000000" w:rsidDel="00000000" w:rsidP="00000000" w:rsidRDefault="00000000" w:rsidRPr="00000000" w14:paraId="00000103">
      <w:pPr>
        <w:tabs>
          <w:tab w:val="left" w:leader="none" w:pos="540"/>
          <w:tab w:val="left" w:leader="none" w:pos="1260"/>
        </w:tabs>
        <w:spacing w:after="12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104">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Include a selection of free audiobooks to attract and retain users who may not want to commit to a subscription initially.</w:t>
      </w:r>
    </w:p>
    <w:p w:rsidR="00000000" w:rsidDel="00000000" w:rsidP="00000000" w:rsidRDefault="00000000" w:rsidRPr="00000000" w14:paraId="00000105">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Focus on public domain audiobooks and content with low licensing fees.</w:t>
      </w:r>
    </w:p>
    <w:p w:rsidR="00000000" w:rsidDel="00000000" w:rsidP="00000000" w:rsidRDefault="00000000" w:rsidRPr="00000000" w14:paraId="00000106">
      <w:pPr>
        <w:pStyle w:val="Heading2"/>
        <w:numPr>
          <w:ilvl w:val="1"/>
          <w:numId w:val="18"/>
        </w:numPr>
        <w:tabs>
          <w:tab w:val="left" w:leader="none" w:pos="540"/>
          <w:tab w:val="left" w:leader="none" w:pos="1260"/>
        </w:tabs>
        <w:spacing w:after="120" w:lineRule="auto"/>
        <w:ind w:left="540" w:firstLine="0"/>
        <w:rPr>
          <w:rFonts w:ascii="Arial" w:cs="Arial" w:eastAsia="Arial" w:hAnsi="Arial"/>
        </w:rPr>
      </w:pPr>
      <w:bookmarkStart w:colFirst="0" w:colLast="0" w:name="_heading=h.4ftq6a3gy1s9" w:id="48"/>
      <w:bookmarkEnd w:id="48"/>
      <w:r w:rsidDel="00000000" w:rsidR="00000000" w:rsidRPr="00000000">
        <w:rPr>
          <w:rtl w:val="0"/>
        </w:rPr>
        <w:t xml:space="preserve">5.8 In-App Purchases</w:t>
      </w:r>
      <w:r w:rsidDel="00000000" w:rsidR="00000000" w:rsidRPr="00000000">
        <w:rPr>
          <w:rtl w:val="0"/>
        </w:rPr>
      </w:r>
    </w:p>
    <w:p w:rsidR="00000000" w:rsidDel="00000000" w:rsidP="00000000" w:rsidRDefault="00000000" w:rsidRPr="00000000" w14:paraId="00000107">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Description</w:t>
      </w:r>
      <w:r w:rsidDel="00000000" w:rsidR="00000000" w:rsidRPr="00000000">
        <w:rPr>
          <w:rFonts w:ascii="Arial" w:cs="Arial" w:eastAsia="Arial" w:hAnsi="Arial"/>
          <w:rtl w:val="0"/>
        </w:rPr>
        <w:t xml:space="preserve">: Provide users the option to purchase additional audiobooks or premium content directly within the app.</w:t>
      </w:r>
    </w:p>
    <w:p w:rsidR="00000000" w:rsidDel="00000000" w:rsidP="00000000" w:rsidRDefault="00000000" w:rsidRPr="00000000" w14:paraId="00000108">
      <w:pPr>
        <w:tabs>
          <w:tab w:val="left" w:leader="none" w:pos="540"/>
          <w:tab w:val="left" w:leader="none" w:pos="1260"/>
        </w:tabs>
        <w:spacing w:after="120" w:lineRule="auto"/>
        <w:ind w:left="540" w:firstLine="0"/>
        <w:rPr>
          <w:rFonts w:ascii="Arial" w:cs="Arial" w:eastAsia="Arial" w:hAnsi="Arial"/>
        </w:rPr>
      </w:pPr>
      <w:r w:rsidDel="00000000" w:rsidR="00000000" w:rsidRPr="00000000">
        <w:rPr>
          <w:rFonts w:ascii="Arial" w:cs="Arial" w:eastAsia="Arial" w:hAnsi="Arial"/>
          <w:b w:val="1"/>
          <w:i w:val="1"/>
          <w:rtl w:val="0"/>
        </w:rPr>
        <w:t xml:space="preserve">Cost Management</w:t>
      </w:r>
      <w:r w:rsidDel="00000000" w:rsidR="00000000" w:rsidRPr="00000000">
        <w:rPr>
          <w:rFonts w:ascii="Arial" w:cs="Arial" w:eastAsia="Arial" w:hAnsi="Arial"/>
          <w:rtl w:val="0"/>
        </w:rPr>
        <w:t xml:space="preserve">: Utilize existing app store frameworks for handling in-app purchases, reducing the need for custom development.</w:t>
      </w:r>
    </w:p>
    <w:p w:rsidR="00000000" w:rsidDel="00000000" w:rsidP="00000000" w:rsidRDefault="00000000" w:rsidRPr="00000000" w14:paraId="00000109">
      <w:pPr>
        <w:tabs>
          <w:tab w:val="left" w:leader="none" w:pos="540"/>
          <w:tab w:val="left" w:leader="none" w:pos="1260"/>
        </w:tabs>
        <w:spacing w:after="12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bookmarkStart w:colFirst="0" w:colLast="0" w:name="_heading=h.3o7alnk" w:id="49"/>
      <w:bookmarkEnd w:id="49"/>
      <w:r w:rsidDel="00000000" w:rsidR="00000000" w:rsidRPr="00000000">
        <w:rPr>
          <w:rtl w:val="0"/>
        </w:rPr>
      </w:r>
    </w:p>
    <w:p w:rsidR="00000000" w:rsidDel="00000000" w:rsidP="00000000" w:rsidRDefault="00000000" w:rsidRPr="00000000" w14:paraId="0000010B">
      <w:pPr>
        <w:pStyle w:val="Heading1"/>
        <w:numPr>
          <w:ilvl w:val="0"/>
          <w:numId w:val="1"/>
        </w:numPr>
        <w:ind w:left="0" w:firstLine="0"/>
        <w:rPr/>
      </w:pPr>
      <w:bookmarkStart w:colFirst="0" w:colLast="0" w:name="_heading=h.pxplpu5qxt7d" w:id="50"/>
      <w:bookmarkEnd w:id="50"/>
      <w:r w:rsidDel="00000000" w:rsidR="00000000" w:rsidRPr="00000000">
        <w:rPr>
          <w:vertAlign w:val="baseline"/>
          <w:rtl w:val="0"/>
        </w:rPr>
        <w:t xml:space="preserve">Constraints </w:t>
      </w:r>
      <w:r w:rsidDel="00000000" w:rsidR="00000000" w:rsidRPr="00000000">
        <w:rPr>
          <w:rtl w:val="0"/>
        </w:rPr>
      </w:r>
    </w:p>
    <w:p w:rsidR="00000000" w:rsidDel="00000000" w:rsidP="00000000" w:rsidRDefault="00000000" w:rsidRPr="00000000" w14:paraId="0000010C">
      <w:pPr>
        <w:pStyle w:val="Heading4"/>
        <w:keepNext w:val="0"/>
        <w:numPr>
          <w:ilvl w:val="3"/>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b w:val="1"/>
          <w:color w:val="0d0d0d"/>
        </w:rPr>
      </w:pPr>
      <w:bookmarkStart w:colFirst="0" w:colLast="0" w:name="_heading=h.23rmjotf1pv9" w:id="51"/>
      <w:bookmarkEnd w:id="51"/>
      <w:r w:rsidDel="00000000" w:rsidR="00000000" w:rsidRPr="00000000">
        <w:rPr>
          <w:b w:val="1"/>
          <w:color w:val="0d0d0d"/>
          <w:rtl w:val="0"/>
        </w:rPr>
        <w:t xml:space="preserve">Budget Constraints</w:t>
      </w:r>
    </w:p>
    <w:p w:rsidR="00000000" w:rsidDel="00000000" w:rsidP="00000000" w:rsidRDefault="00000000" w:rsidRPr="00000000" w14:paraId="0000010D">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Limited Financial Resources</w:t>
      </w:r>
      <w:r w:rsidDel="00000000" w:rsidR="00000000" w:rsidRPr="00000000">
        <w:rPr>
          <w:rFonts w:ascii="Arial" w:cs="Arial" w:eastAsia="Arial" w:hAnsi="Arial"/>
          <w:color w:val="0d0d0d"/>
          <w:rtl w:val="0"/>
        </w:rPr>
        <w:t xml:space="preserve">: With a budget of 60 million VND (approximately $2,600 USD), the scope of features and the quality of the app must be carefully balanced to avoid overspending. This includes prioritizing essential features over advanced functionalities and limiting the initial content library to reduce licensing costs.</w:t>
      </w:r>
      <w:r w:rsidDel="00000000" w:rsidR="00000000" w:rsidRPr="00000000">
        <w:rPr>
          <w:rtl w:val="0"/>
        </w:rPr>
      </w:r>
    </w:p>
    <w:p w:rsidR="00000000" w:rsidDel="00000000" w:rsidP="00000000" w:rsidRDefault="00000000" w:rsidRPr="00000000" w14:paraId="0000010E">
      <w:pPr>
        <w:pStyle w:val="Heading4"/>
        <w:keepNext w:val="0"/>
        <w:numPr>
          <w:ilvl w:val="3"/>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b w:val="1"/>
          <w:color w:val="0d0d0d"/>
        </w:rPr>
      </w:pPr>
      <w:bookmarkStart w:colFirst="0" w:colLast="0" w:name="_heading=h.m8x1fsnd46u0" w:id="52"/>
      <w:bookmarkEnd w:id="52"/>
      <w:r w:rsidDel="00000000" w:rsidR="00000000" w:rsidRPr="00000000">
        <w:rPr>
          <w:b w:val="1"/>
          <w:color w:val="0d0d0d"/>
          <w:rtl w:val="0"/>
        </w:rPr>
        <w:t xml:space="preserve">Technical Constraints</w:t>
      </w:r>
    </w:p>
    <w:p w:rsidR="00000000" w:rsidDel="00000000" w:rsidP="00000000" w:rsidRDefault="00000000" w:rsidRPr="00000000" w14:paraId="0000010F">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Feature Scope</w:t>
      </w:r>
      <w:r w:rsidDel="00000000" w:rsidR="00000000" w:rsidRPr="00000000">
        <w:rPr>
          <w:rFonts w:ascii="Arial" w:cs="Arial" w:eastAsia="Arial" w:hAnsi="Arial"/>
          <w:color w:val="0d0d0d"/>
          <w:rtl w:val="0"/>
        </w:rPr>
        <w:t xml:space="preserve">: The application can only include basic features such as a simple user interface, basic audiobook library, offline listening, and basic bookmarking and note-taking. Advanced features like sophisticated recommendation algorithms, extensive audiobook collections, and high-quality audio production might not be feasible within this budget.</w:t>
      </w:r>
      <w:r w:rsidDel="00000000" w:rsidR="00000000" w:rsidRPr="00000000">
        <w:rPr>
          <w:rtl w:val="0"/>
        </w:rPr>
      </w:r>
    </w:p>
    <w:p w:rsidR="00000000" w:rsidDel="00000000" w:rsidP="00000000" w:rsidRDefault="00000000" w:rsidRPr="00000000" w14:paraId="00000110">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Development Time</w:t>
      </w:r>
      <w:r w:rsidDel="00000000" w:rsidR="00000000" w:rsidRPr="00000000">
        <w:rPr>
          <w:rFonts w:ascii="Arial" w:cs="Arial" w:eastAsia="Arial" w:hAnsi="Arial"/>
          <w:color w:val="0d0d0d"/>
          <w:rtl w:val="0"/>
        </w:rPr>
        <w:t xml:space="preserve">: The limited budget may restrict the amount of time developers can spend on the project. As a result, the development timeline will need to be condensed, potentially affecting the thoroughness of testing and the refinement of features.</w:t>
      </w:r>
      <w:r w:rsidDel="00000000" w:rsidR="00000000" w:rsidRPr="00000000">
        <w:rPr>
          <w:rtl w:val="0"/>
        </w:rPr>
      </w:r>
    </w:p>
    <w:p w:rsidR="00000000" w:rsidDel="00000000" w:rsidP="00000000" w:rsidRDefault="00000000" w:rsidRPr="00000000" w14:paraId="00000111">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Scalability:</w:t>
      </w:r>
      <w:r w:rsidDel="00000000" w:rsidR="00000000" w:rsidRPr="00000000">
        <w:rPr>
          <w:rFonts w:ascii="Arial" w:cs="Arial" w:eastAsia="Arial" w:hAnsi="Arial"/>
          <w:color w:val="0d0d0d"/>
          <w:rtl w:val="0"/>
        </w:rPr>
        <w:t xml:space="preserve"> The initial version of the app may not be highly scalable. As user numbers grow, additional investment will be needed to handle increased traffic, more extensive content, and enhanced features.</w:t>
      </w:r>
      <w:r w:rsidDel="00000000" w:rsidR="00000000" w:rsidRPr="00000000">
        <w:rPr>
          <w:rtl w:val="0"/>
        </w:rPr>
      </w:r>
    </w:p>
    <w:p w:rsidR="00000000" w:rsidDel="00000000" w:rsidP="00000000" w:rsidRDefault="00000000" w:rsidRPr="00000000" w14:paraId="00000112">
      <w:pPr>
        <w:pStyle w:val="Heading4"/>
        <w:keepNext w:val="0"/>
        <w:numPr>
          <w:ilvl w:val="3"/>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b w:val="1"/>
          <w:color w:val="0d0d0d"/>
        </w:rPr>
      </w:pPr>
      <w:bookmarkStart w:colFirst="0" w:colLast="0" w:name="_heading=h.74mz3f4pjedd" w:id="53"/>
      <w:bookmarkEnd w:id="53"/>
      <w:r w:rsidDel="00000000" w:rsidR="00000000" w:rsidRPr="00000000">
        <w:rPr>
          <w:b w:val="1"/>
          <w:color w:val="0d0d0d"/>
          <w:rtl w:val="0"/>
        </w:rPr>
        <w:t xml:space="preserve">Content Constraints</w:t>
      </w:r>
    </w:p>
    <w:p w:rsidR="00000000" w:rsidDel="00000000" w:rsidP="00000000" w:rsidRDefault="00000000" w:rsidRPr="00000000" w14:paraId="00000113">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Licensing Costs</w:t>
      </w:r>
      <w:r w:rsidDel="00000000" w:rsidR="00000000" w:rsidRPr="00000000">
        <w:rPr>
          <w:rFonts w:ascii="Arial" w:cs="Arial" w:eastAsia="Arial" w:hAnsi="Arial"/>
          <w:color w:val="0d0d0d"/>
          <w:rtl w:val="0"/>
        </w:rPr>
        <w:t xml:space="preserve">: Acquiring rights to popular or exclusive audiobooks can be expensive. To stay within budget, the application may initially offer a smaller selection of titles, focusing on public domain works and content with lower licensing fees.</w:t>
      </w:r>
      <w:r w:rsidDel="00000000" w:rsidR="00000000" w:rsidRPr="00000000">
        <w:rPr>
          <w:rtl w:val="0"/>
        </w:rPr>
      </w:r>
    </w:p>
    <w:p w:rsidR="00000000" w:rsidDel="00000000" w:rsidP="00000000" w:rsidRDefault="00000000" w:rsidRPr="00000000" w14:paraId="00000114">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Quality of Content</w:t>
      </w:r>
      <w:r w:rsidDel="00000000" w:rsidR="00000000" w:rsidRPr="00000000">
        <w:rPr>
          <w:rFonts w:ascii="Arial" w:cs="Arial" w:eastAsia="Arial" w:hAnsi="Arial"/>
          <w:color w:val="0d0d0d"/>
          <w:rtl w:val="0"/>
        </w:rPr>
        <w:t xml:space="preserve">: Due to budget constraints, the app might have to compromise on the quality of some audiobooks, especially if high-quality production and professional narration are cost-prohibitive.</w:t>
      </w:r>
      <w:r w:rsidDel="00000000" w:rsidR="00000000" w:rsidRPr="00000000">
        <w:rPr>
          <w:rtl w:val="0"/>
        </w:rPr>
      </w:r>
    </w:p>
    <w:p w:rsidR="00000000" w:rsidDel="00000000" w:rsidP="00000000" w:rsidRDefault="00000000" w:rsidRPr="00000000" w14:paraId="00000115">
      <w:pPr>
        <w:pStyle w:val="Heading4"/>
        <w:keepNext w:val="0"/>
        <w:numPr>
          <w:ilvl w:val="3"/>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b w:val="1"/>
          <w:color w:val="0d0d0d"/>
        </w:rPr>
      </w:pPr>
      <w:bookmarkStart w:colFirst="0" w:colLast="0" w:name="_heading=h.sg1dq51nxsey" w:id="54"/>
      <w:bookmarkEnd w:id="54"/>
      <w:r w:rsidDel="00000000" w:rsidR="00000000" w:rsidRPr="00000000">
        <w:rPr>
          <w:b w:val="1"/>
          <w:color w:val="0d0d0d"/>
          <w:rtl w:val="0"/>
        </w:rPr>
        <w:t xml:space="preserve">Market Constraints</w:t>
      </w:r>
    </w:p>
    <w:p w:rsidR="00000000" w:rsidDel="00000000" w:rsidP="00000000" w:rsidRDefault="00000000" w:rsidRPr="00000000" w14:paraId="00000116">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Market Reach</w:t>
      </w:r>
      <w:r w:rsidDel="00000000" w:rsidR="00000000" w:rsidRPr="00000000">
        <w:rPr>
          <w:rFonts w:ascii="Arial" w:cs="Arial" w:eastAsia="Arial" w:hAnsi="Arial"/>
          <w:color w:val="0d0d0d"/>
          <w:rtl w:val="0"/>
        </w:rPr>
        <w:t xml:space="preserve">: With a limited budget, extensive marketing campaigns and promotional activities may not be feasible. The initial user base might grow slowly without significant investment in advertising and user acquisition strategies.</w:t>
      </w:r>
      <w:r w:rsidDel="00000000" w:rsidR="00000000" w:rsidRPr="00000000">
        <w:rPr>
          <w:rtl w:val="0"/>
        </w:rPr>
      </w:r>
    </w:p>
    <w:p w:rsidR="00000000" w:rsidDel="00000000" w:rsidP="00000000" w:rsidRDefault="00000000" w:rsidRPr="00000000" w14:paraId="00000117">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Competition</w:t>
      </w:r>
      <w:r w:rsidDel="00000000" w:rsidR="00000000" w:rsidRPr="00000000">
        <w:rPr>
          <w:rFonts w:ascii="Arial" w:cs="Arial" w:eastAsia="Arial" w:hAnsi="Arial"/>
          <w:color w:val="0d0d0d"/>
          <w:rtl w:val="0"/>
        </w:rPr>
        <w:t xml:space="preserve">: Competing with established audiobook applications like Audible or Fonos requires significant resources for marketing, content acquisition, and technological development. With a limited budget, the app may struggle to differentiate itself and attract users in a competitive market.</w:t>
      </w:r>
      <w:r w:rsidDel="00000000" w:rsidR="00000000" w:rsidRPr="00000000">
        <w:rPr>
          <w:rtl w:val="0"/>
        </w:rPr>
      </w:r>
    </w:p>
    <w:p w:rsidR="00000000" w:rsidDel="00000000" w:rsidP="00000000" w:rsidRDefault="00000000" w:rsidRPr="00000000" w14:paraId="00000118">
      <w:pPr>
        <w:pStyle w:val="Heading4"/>
        <w:keepNext w:val="0"/>
        <w:numPr>
          <w:ilvl w:val="3"/>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b w:val="1"/>
          <w:color w:val="0d0d0d"/>
        </w:rPr>
      </w:pPr>
      <w:bookmarkStart w:colFirst="0" w:colLast="0" w:name="_heading=h.y54ra31oq044" w:id="55"/>
      <w:bookmarkEnd w:id="55"/>
      <w:r w:rsidDel="00000000" w:rsidR="00000000" w:rsidRPr="00000000">
        <w:rPr>
          <w:b w:val="1"/>
          <w:color w:val="0d0d0d"/>
          <w:rtl w:val="0"/>
        </w:rPr>
        <w:t xml:space="preserve">Operational Constraints</w:t>
      </w:r>
    </w:p>
    <w:p w:rsidR="00000000" w:rsidDel="00000000" w:rsidP="00000000" w:rsidRDefault="00000000" w:rsidRPr="00000000" w14:paraId="0000011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Customer Support</w:t>
      </w:r>
      <w:r w:rsidDel="00000000" w:rsidR="00000000" w:rsidRPr="00000000">
        <w:rPr>
          <w:rFonts w:ascii="Arial" w:cs="Arial" w:eastAsia="Arial" w:hAnsi="Arial"/>
          <w:color w:val="0d0d0d"/>
          <w:rtl w:val="0"/>
        </w:rPr>
        <w:t xml:space="preserve">: Providing comprehensive customer support can be costly. The app may need to rely on automated support systems and limited live support initially, which could affect user satisfaction.</w:t>
      </w:r>
      <w:r w:rsidDel="00000000" w:rsidR="00000000" w:rsidRPr="00000000">
        <w:rPr>
          <w:rtl w:val="0"/>
        </w:rPr>
      </w:r>
    </w:p>
    <w:p w:rsidR="00000000" w:rsidDel="00000000" w:rsidP="00000000" w:rsidRDefault="00000000" w:rsidRPr="00000000" w14:paraId="0000011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b w:val="1"/>
          <w:color w:val="0d0d0d"/>
          <w:rtl w:val="0"/>
        </w:rPr>
        <w:t xml:space="preserve">Regular Updates</w:t>
      </w:r>
      <w:r w:rsidDel="00000000" w:rsidR="00000000" w:rsidRPr="00000000">
        <w:rPr>
          <w:rFonts w:ascii="Arial" w:cs="Arial" w:eastAsia="Arial" w:hAnsi="Arial"/>
          <w:color w:val="0d0d0d"/>
          <w:rtl w:val="0"/>
        </w:rPr>
        <w:t xml:space="preserve">: Ongoing development and maintenance costs are necessary to keep the app functional and competitive. With a constrained budget, the frequency and extent of updates might be limited, potentially impacting the app's ability to address user feedback and stay updated with new technologies.</w:t>
      </w:r>
      <w:r w:rsidDel="00000000" w:rsidR="00000000" w:rsidRPr="00000000">
        <w:rPr>
          <w:rtl w:val="0"/>
        </w:rPr>
      </w:r>
    </w:p>
    <w:p w:rsidR="00000000" w:rsidDel="00000000" w:rsidP="00000000" w:rsidRDefault="00000000" w:rsidRPr="00000000" w14:paraId="0000011B">
      <w:pPr>
        <w:numPr>
          <w:ilvl w:val="0"/>
          <w:numId w:val="2"/>
        </w:numPr>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11C">
      <w:pPr>
        <w:pStyle w:val="Heading1"/>
        <w:numPr>
          <w:ilvl w:val="0"/>
          <w:numId w:val="1"/>
        </w:numPr>
        <w:ind w:left="0" w:firstLine="0"/>
        <w:rPr/>
      </w:pPr>
      <w:bookmarkStart w:colFirst="0" w:colLast="0" w:name="_heading=h.1kp1odsnivrs" w:id="56"/>
      <w:bookmarkEnd w:id="56"/>
      <w:r w:rsidDel="00000000" w:rsidR="00000000" w:rsidRPr="00000000">
        <w:rPr>
          <w:vertAlign w:val="baseline"/>
          <w:rtl w:val="0"/>
        </w:rPr>
        <w:t xml:space="preserve">Quality Ranges </w:t>
      </w:r>
      <w:r w:rsidDel="00000000" w:rsidR="00000000" w:rsidRPr="00000000">
        <w:rPr>
          <w:rtl w:val="0"/>
        </w:rPr>
      </w:r>
    </w:p>
    <w:p w:rsidR="00000000" w:rsidDel="00000000" w:rsidP="00000000" w:rsidRDefault="00000000" w:rsidRPr="00000000" w14:paraId="0000011D">
      <w:pPr>
        <w:pStyle w:val="Heading2"/>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pPr>
      <w:bookmarkStart w:colFirst="0" w:colLast="0" w:name="_heading=h.9nk310s5m9s8" w:id="57"/>
      <w:bookmarkEnd w:id="57"/>
      <w:r w:rsidDel="00000000" w:rsidR="00000000" w:rsidRPr="00000000">
        <w:rPr>
          <w:rtl w:val="0"/>
        </w:rPr>
        <w:t xml:space="preserve">Low-Quality Scope</w:t>
      </w:r>
    </w:p>
    <w:p w:rsidR="00000000" w:rsidDel="00000000" w:rsidP="00000000" w:rsidRDefault="00000000" w:rsidRPr="00000000" w14:paraId="0000011E">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360"/>
        <w:rPr/>
      </w:pPr>
      <w:bookmarkStart w:colFirst="0" w:colLast="0" w:name="_heading=h.123hp6mod2gc" w:id="58"/>
      <w:bookmarkEnd w:id="58"/>
      <w:r w:rsidDel="00000000" w:rsidR="00000000" w:rsidRPr="00000000">
        <w:rPr>
          <w:rtl w:val="0"/>
        </w:rPr>
        <w:t xml:space="preserve">Features and Functionality:</w:t>
      </w:r>
    </w:p>
    <w:p w:rsidR="00000000" w:rsidDel="00000000" w:rsidP="00000000" w:rsidRDefault="00000000" w:rsidRPr="00000000" w14:paraId="0000011F">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Limited Audiobook Library: Small selection of public domain and low-cost books.</w:t>
      </w:r>
      <w:r w:rsidDel="00000000" w:rsidR="00000000" w:rsidRPr="00000000">
        <w:rPr>
          <w:rtl w:val="0"/>
        </w:rPr>
      </w:r>
    </w:p>
    <w:p w:rsidR="00000000" w:rsidDel="00000000" w:rsidP="00000000" w:rsidRDefault="00000000" w:rsidRPr="00000000" w14:paraId="00000120">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Basic User Interface: Simple, functional design with minimal navigation.</w:t>
      </w:r>
      <w:r w:rsidDel="00000000" w:rsidR="00000000" w:rsidRPr="00000000">
        <w:rPr>
          <w:rtl w:val="0"/>
        </w:rPr>
      </w:r>
    </w:p>
    <w:p w:rsidR="00000000" w:rsidDel="00000000" w:rsidP="00000000" w:rsidRDefault="00000000" w:rsidRPr="00000000" w14:paraId="00000121">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Offline Listening: Basic download capability.</w:t>
      </w:r>
      <w:r w:rsidDel="00000000" w:rsidR="00000000" w:rsidRPr="00000000">
        <w:rPr>
          <w:rtl w:val="0"/>
        </w:rPr>
      </w:r>
    </w:p>
    <w:p w:rsidR="00000000" w:rsidDel="00000000" w:rsidP="00000000" w:rsidRDefault="00000000" w:rsidRPr="00000000" w14:paraId="00000122">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Minimal Personalization: Basic recommendations.</w:t>
      </w:r>
      <w:r w:rsidDel="00000000" w:rsidR="00000000" w:rsidRPr="00000000">
        <w:rPr>
          <w:rtl w:val="0"/>
        </w:rPr>
      </w:r>
    </w:p>
    <w:p w:rsidR="00000000" w:rsidDel="00000000" w:rsidP="00000000" w:rsidRDefault="00000000" w:rsidRPr="00000000" w14:paraId="00000123">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Standard Audio Quality: Standard audio files with basic compression.</w:t>
      </w:r>
      <w:r w:rsidDel="00000000" w:rsidR="00000000" w:rsidRPr="00000000">
        <w:rPr>
          <w:rtl w:val="0"/>
        </w:rPr>
      </w:r>
    </w:p>
    <w:p w:rsidR="00000000" w:rsidDel="00000000" w:rsidP="00000000" w:rsidRDefault="00000000" w:rsidRPr="00000000" w14:paraId="00000124">
      <w:pPr>
        <w:pStyle w:val="Heading1"/>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No Advanced Features: Lacks features like variable playback speed and bookmarking.</w:t>
      </w:r>
      <w:r w:rsidDel="00000000" w:rsidR="00000000" w:rsidRPr="00000000">
        <w:rPr>
          <w:rtl w:val="0"/>
        </w:rPr>
      </w:r>
    </w:p>
    <w:p w:rsidR="00000000" w:rsidDel="00000000" w:rsidP="00000000" w:rsidRDefault="00000000" w:rsidRPr="00000000" w14:paraId="00000125">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Cost Considerations:</w:t>
      </w:r>
    </w:p>
    <w:p w:rsidR="00000000" w:rsidDel="00000000" w:rsidP="00000000" w:rsidRDefault="00000000" w:rsidRPr="00000000" w14:paraId="00000126">
      <w:pPr>
        <w:pStyle w:val="Heading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Development: Low-cost MVP focus.</w:t>
      </w:r>
      <w:r w:rsidDel="00000000" w:rsidR="00000000" w:rsidRPr="00000000">
        <w:rPr>
          <w:rtl w:val="0"/>
        </w:rPr>
      </w:r>
    </w:p>
    <w:p w:rsidR="00000000" w:rsidDel="00000000" w:rsidP="00000000" w:rsidRDefault="00000000" w:rsidRPr="00000000" w14:paraId="00000127">
      <w:pPr>
        <w:pStyle w:val="Heading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Content Licensing: Reliance on free content.</w:t>
      </w:r>
      <w:r w:rsidDel="00000000" w:rsidR="00000000" w:rsidRPr="00000000">
        <w:rPr>
          <w:rtl w:val="0"/>
        </w:rPr>
      </w:r>
    </w:p>
    <w:p w:rsidR="00000000" w:rsidDel="00000000" w:rsidP="00000000" w:rsidRDefault="00000000" w:rsidRPr="00000000" w14:paraId="00000128">
      <w:pPr>
        <w:pStyle w:val="Heading1"/>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Maintenance: Limited to essential bug fixes.</w:t>
      </w:r>
      <w:r w:rsidDel="00000000" w:rsidR="00000000" w:rsidRPr="00000000">
        <w:rPr>
          <w:rtl w:val="0"/>
        </w:rPr>
      </w:r>
    </w:p>
    <w:p w:rsidR="00000000" w:rsidDel="00000000" w:rsidP="00000000" w:rsidRDefault="00000000" w:rsidRPr="00000000" w14:paraId="00000129">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User Experience:</w:t>
      </w:r>
    </w:p>
    <w:p w:rsidR="00000000" w:rsidDel="00000000" w:rsidP="00000000" w:rsidRDefault="00000000" w:rsidRPr="00000000" w14:paraId="0000012A">
      <w:pPr>
        <w:pStyle w:val="Heading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Basic Usability: Functional but lacks polish.</w:t>
      </w:r>
      <w:r w:rsidDel="00000000" w:rsidR="00000000" w:rsidRPr="00000000">
        <w:rPr>
          <w:rtl w:val="0"/>
        </w:rPr>
      </w:r>
    </w:p>
    <w:p w:rsidR="00000000" w:rsidDel="00000000" w:rsidP="00000000" w:rsidRDefault="00000000" w:rsidRPr="00000000" w14:paraId="0000012B">
      <w:pPr>
        <w:pStyle w:val="Heading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Limited Content: Small library may affect retention.</w:t>
      </w:r>
      <w:r w:rsidDel="00000000" w:rsidR="00000000" w:rsidRPr="00000000">
        <w:rPr>
          <w:rtl w:val="0"/>
        </w:rPr>
      </w:r>
    </w:p>
    <w:p w:rsidR="00000000" w:rsidDel="00000000" w:rsidP="00000000" w:rsidRDefault="00000000" w:rsidRPr="00000000" w14:paraId="0000012C">
      <w:pPr>
        <w:pStyle w:val="Heading1"/>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Simple Design: Less visually appealing.</w:t>
      </w:r>
      <w:r w:rsidDel="00000000" w:rsidR="00000000" w:rsidRPr="00000000">
        <w:rPr>
          <w:rtl w:val="0"/>
        </w:rPr>
      </w:r>
    </w:p>
    <w:p w:rsidR="00000000" w:rsidDel="00000000" w:rsidP="00000000" w:rsidRDefault="00000000" w:rsidRPr="00000000" w14:paraId="0000012D">
      <w:pPr>
        <w:pStyle w:val="Heading2"/>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pPr>
      <w:bookmarkStart w:colFirst="0" w:colLast="0" w:name="_heading=h.xqtjk9m4io6j" w:id="59"/>
      <w:bookmarkEnd w:id="59"/>
      <w:r w:rsidDel="00000000" w:rsidR="00000000" w:rsidRPr="00000000">
        <w:rPr>
          <w:rtl w:val="0"/>
        </w:rPr>
        <w:t xml:space="preserve">Medium-Quality Scope</w:t>
      </w:r>
    </w:p>
    <w:p w:rsidR="00000000" w:rsidDel="00000000" w:rsidP="00000000" w:rsidRDefault="00000000" w:rsidRPr="00000000" w14:paraId="0000012E">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360"/>
        <w:rPr/>
      </w:pPr>
      <w:r w:rsidDel="00000000" w:rsidR="00000000" w:rsidRPr="00000000">
        <w:rPr>
          <w:rtl w:val="0"/>
        </w:rPr>
        <w:t xml:space="preserve">Features and Functionality:</w:t>
      </w:r>
    </w:p>
    <w:p w:rsidR="00000000" w:rsidDel="00000000" w:rsidP="00000000" w:rsidRDefault="00000000" w:rsidRPr="00000000" w14:paraId="0000012F">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Moderate Audiobook Library: Broader selection with popular titles.</w:t>
      </w:r>
      <w:r w:rsidDel="00000000" w:rsidR="00000000" w:rsidRPr="00000000">
        <w:rPr>
          <w:rtl w:val="0"/>
        </w:rPr>
      </w:r>
    </w:p>
    <w:p w:rsidR="00000000" w:rsidDel="00000000" w:rsidP="00000000" w:rsidRDefault="00000000" w:rsidRPr="00000000" w14:paraId="00000130">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Improved User Interface: More polished and user-friendly design.</w:t>
      </w:r>
      <w:r w:rsidDel="00000000" w:rsidR="00000000" w:rsidRPr="00000000">
        <w:rPr>
          <w:rtl w:val="0"/>
        </w:rPr>
      </w:r>
    </w:p>
    <w:p w:rsidR="00000000" w:rsidDel="00000000" w:rsidP="00000000" w:rsidRDefault="00000000" w:rsidRPr="00000000" w14:paraId="00000131">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Enhanced Offline Listening: Syncing and better content management.</w:t>
      </w:r>
      <w:r w:rsidDel="00000000" w:rsidR="00000000" w:rsidRPr="00000000">
        <w:rPr>
          <w:rtl w:val="0"/>
        </w:rPr>
      </w:r>
    </w:p>
    <w:p w:rsidR="00000000" w:rsidDel="00000000" w:rsidP="00000000" w:rsidRDefault="00000000" w:rsidRPr="00000000" w14:paraId="00000132">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Personalized Recommendations: Improved algorithms.</w:t>
      </w:r>
      <w:r w:rsidDel="00000000" w:rsidR="00000000" w:rsidRPr="00000000">
        <w:rPr>
          <w:rtl w:val="0"/>
        </w:rPr>
      </w:r>
    </w:p>
    <w:p w:rsidR="00000000" w:rsidDel="00000000" w:rsidP="00000000" w:rsidRDefault="00000000" w:rsidRPr="00000000" w14:paraId="00000133">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Good Audio Quality: Higher quality audio files.</w:t>
      </w:r>
      <w:r w:rsidDel="00000000" w:rsidR="00000000" w:rsidRPr="00000000">
        <w:rPr>
          <w:rtl w:val="0"/>
        </w:rPr>
      </w:r>
    </w:p>
    <w:p w:rsidR="00000000" w:rsidDel="00000000" w:rsidP="00000000" w:rsidRDefault="00000000" w:rsidRPr="00000000" w14:paraId="00000134">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Additional Features: Variable playback speed, bookmarking, and note-taking.</w:t>
      </w:r>
      <w:r w:rsidDel="00000000" w:rsidR="00000000" w:rsidRPr="00000000">
        <w:rPr>
          <w:rtl w:val="0"/>
        </w:rPr>
      </w:r>
    </w:p>
    <w:p w:rsidR="00000000" w:rsidDel="00000000" w:rsidP="00000000" w:rsidRDefault="00000000" w:rsidRPr="00000000" w14:paraId="00000135">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Cost Considerations:</w:t>
      </w:r>
    </w:p>
    <w:p w:rsidR="00000000" w:rsidDel="00000000" w:rsidP="00000000" w:rsidRDefault="00000000" w:rsidRPr="00000000" w14:paraId="00000136">
      <w:pPr>
        <w:pStyle w:val="Heading1"/>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Development: Higher budget for more features.</w:t>
      </w:r>
      <w:r w:rsidDel="00000000" w:rsidR="00000000" w:rsidRPr="00000000">
        <w:rPr>
          <w:rtl w:val="0"/>
        </w:rPr>
      </w:r>
    </w:p>
    <w:p w:rsidR="00000000" w:rsidDel="00000000" w:rsidP="00000000" w:rsidRDefault="00000000" w:rsidRPr="00000000" w14:paraId="00000137">
      <w:pPr>
        <w:pStyle w:val="Heading1"/>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Content Licensing: Some budget for popular titles.</w:t>
      </w:r>
      <w:r w:rsidDel="00000000" w:rsidR="00000000" w:rsidRPr="00000000">
        <w:rPr>
          <w:rtl w:val="0"/>
        </w:rPr>
      </w:r>
    </w:p>
    <w:p w:rsidR="00000000" w:rsidDel="00000000" w:rsidP="00000000" w:rsidRDefault="00000000" w:rsidRPr="00000000" w14:paraId="00000138">
      <w:pPr>
        <w:pStyle w:val="Heading1"/>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Maintenance: Regular updates and enhancements.</w:t>
      </w:r>
      <w:r w:rsidDel="00000000" w:rsidR="00000000" w:rsidRPr="00000000">
        <w:rPr>
          <w:rtl w:val="0"/>
        </w:rPr>
      </w:r>
    </w:p>
    <w:p w:rsidR="00000000" w:rsidDel="00000000" w:rsidP="00000000" w:rsidRDefault="00000000" w:rsidRPr="00000000" w14:paraId="00000139">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User Experience:</w:t>
      </w:r>
    </w:p>
    <w:p w:rsidR="00000000" w:rsidDel="00000000" w:rsidP="00000000" w:rsidRDefault="00000000" w:rsidRPr="00000000" w14:paraId="0000013A">
      <w:pPr>
        <w:pStyle w:val="Heading1"/>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Enhanced Usability: More engaging experience.</w:t>
      </w:r>
      <w:r w:rsidDel="00000000" w:rsidR="00000000" w:rsidRPr="00000000">
        <w:rPr>
          <w:rtl w:val="0"/>
        </w:rPr>
      </w:r>
    </w:p>
    <w:p w:rsidR="00000000" w:rsidDel="00000000" w:rsidP="00000000" w:rsidRDefault="00000000" w:rsidRPr="00000000" w14:paraId="0000013B">
      <w:pPr>
        <w:pStyle w:val="Heading1"/>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Broader Content: Larger library for better retention.</w:t>
      </w:r>
      <w:r w:rsidDel="00000000" w:rsidR="00000000" w:rsidRPr="00000000">
        <w:rPr>
          <w:rtl w:val="0"/>
        </w:rPr>
      </w:r>
    </w:p>
    <w:p w:rsidR="00000000" w:rsidDel="00000000" w:rsidP="00000000" w:rsidRDefault="00000000" w:rsidRPr="00000000" w14:paraId="0000013C">
      <w:pPr>
        <w:pStyle w:val="Heading1"/>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Appealing Design: Better visual elements.</w:t>
      </w:r>
      <w:r w:rsidDel="00000000" w:rsidR="00000000" w:rsidRPr="00000000">
        <w:rPr>
          <w:rtl w:val="0"/>
        </w:rPr>
      </w:r>
    </w:p>
    <w:p w:rsidR="00000000" w:rsidDel="00000000" w:rsidP="00000000" w:rsidRDefault="00000000" w:rsidRPr="00000000" w14:paraId="0000013D">
      <w:pPr>
        <w:pStyle w:val="Heading2"/>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ind w:left="0" w:hanging="360"/>
        <w:rPr/>
      </w:pPr>
      <w:bookmarkStart w:colFirst="0" w:colLast="0" w:name="_heading=h.1782kgixxml8" w:id="60"/>
      <w:bookmarkEnd w:id="60"/>
      <w:r w:rsidDel="00000000" w:rsidR="00000000" w:rsidRPr="00000000">
        <w:rPr>
          <w:rtl w:val="0"/>
        </w:rPr>
        <w:t xml:space="preserve">High-Quality Scope</w:t>
      </w:r>
    </w:p>
    <w:p w:rsidR="00000000" w:rsidDel="00000000" w:rsidP="00000000" w:rsidRDefault="00000000" w:rsidRPr="00000000" w14:paraId="0000013E">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360"/>
        <w:rPr/>
      </w:pPr>
      <w:r w:rsidDel="00000000" w:rsidR="00000000" w:rsidRPr="00000000">
        <w:rPr>
          <w:rtl w:val="0"/>
        </w:rPr>
        <w:t xml:space="preserve">Features and Functionality:</w:t>
      </w:r>
    </w:p>
    <w:p w:rsidR="00000000" w:rsidDel="00000000" w:rsidP="00000000" w:rsidRDefault="00000000" w:rsidRPr="00000000" w14:paraId="0000013F">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Extensive Audiobook Library: Comprehensive selection including bestsellers.</w:t>
      </w:r>
      <w:r w:rsidDel="00000000" w:rsidR="00000000" w:rsidRPr="00000000">
        <w:rPr>
          <w:rtl w:val="0"/>
        </w:rPr>
      </w:r>
    </w:p>
    <w:p w:rsidR="00000000" w:rsidDel="00000000" w:rsidP="00000000" w:rsidRDefault="00000000" w:rsidRPr="00000000" w14:paraId="00000140">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Premium User Interface: Highly polished and intuitive design.</w:t>
      </w:r>
      <w:r w:rsidDel="00000000" w:rsidR="00000000" w:rsidRPr="00000000">
        <w:rPr>
          <w:rtl w:val="0"/>
        </w:rPr>
      </w:r>
    </w:p>
    <w:p w:rsidR="00000000" w:rsidDel="00000000" w:rsidP="00000000" w:rsidRDefault="00000000" w:rsidRPr="00000000" w14:paraId="00000141">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Advanced Offline Listening: Auto-sync, smart downloads.</w:t>
      </w:r>
      <w:r w:rsidDel="00000000" w:rsidR="00000000" w:rsidRPr="00000000">
        <w:rPr>
          <w:rtl w:val="0"/>
        </w:rPr>
      </w:r>
    </w:p>
    <w:p w:rsidR="00000000" w:rsidDel="00000000" w:rsidP="00000000" w:rsidRDefault="00000000" w:rsidRPr="00000000" w14:paraId="00000142">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Sophisticated Personalization: Advanced machine learning recommendations.</w:t>
      </w:r>
      <w:r w:rsidDel="00000000" w:rsidR="00000000" w:rsidRPr="00000000">
        <w:rPr>
          <w:rtl w:val="0"/>
        </w:rPr>
      </w:r>
    </w:p>
    <w:p w:rsidR="00000000" w:rsidDel="00000000" w:rsidP="00000000" w:rsidRDefault="00000000" w:rsidRPr="00000000" w14:paraId="00000143">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High-Fidelity Audio Quality: Top-tier audio files.</w:t>
      </w:r>
      <w:r w:rsidDel="00000000" w:rsidR="00000000" w:rsidRPr="00000000">
        <w:rPr>
          <w:rtl w:val="0"/>
        </w:rPr>
      </w:r>
    </w:p>
    <w:p w:rsidR="00000000" w:rsidDel="00000000" w:rsidP="00000000" w:rsidRDefault="00000000" w:rsidRPr="00000000" w14:paraId="00000144">
      <w:pPr>
        <w:pStyle w:val="Heading1"/>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Premium Features: Full suite including playback speed, detailed bookmarking, and integration.</w:t>
      </w:r>
      <w:r w:rsidDel="00000000" w:rsidR="00000000" w:rsidRPr="00000000">
        <w:rPr>
          <w:rtl w:val="0"/>
        </w:rPr>
      </w:r>
    </w:p>
    <w:p w:rsidR="00000000" w:rsidDel="00000000" w:rsidP="00000000" w:rsidRDefault="00000000" w:rsidRPr="00000000" w14:paraId="00000145">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Cost Considerations:</w:t>
      </w:r>
    </w:p>
    <w:p w:rsidR="00000000" w:rsidDel="00000000" w:rsidP="00000000" w:rsidRDefault="00000000" w:rsidRPr="00000000" w14:paraId="00000146">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Development: Significant investment for advanced features.</w:t>
      </w:r>
      <w:r w:rsidDel="00000000" w:rsidR="00000000" w:rsidRPr="00000000">
        <w:rPr>
          <w:rtl w:val="0"/>
        </w:rPr>
      </w:r>
    </w:p>
    <w:p w:rsidR="00000000" w:rsidDel="00000000" w:rsidP="00000000" w:rsidRDefault="00000000" w:rsidRPr="00000000" w14:paraId="00000147">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Content Licensing: High budget for premium and exclusive content.</w:t>
      </w:r>
      <w:r w:rsidDel="00000000" w:rsidR="00000000" w:rsidRPr="00000000">
        <w:rPr>
          <w:rtl w:val="0"/>
        </w:rPr>
      </w:r>
    </w:p>
    <w:p w:rsidR="00000000" w:rsidDel="00000000" w:rsidP="00000000" w:rsidRDefault="00000000" w:rsidRPr="00000000" w14:paraId="00000148">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Maintenance: Continuous updates and new feature additions.</w:t>
      </w:r>
      <w:r w:rsidDel="00000000" w:rsidR="00000000" w:rsidRPr="00000000">
        <w:rPr>
          <w:rtl w:val="0"/>
        </w:rPr>
      </w:r>
    </w:p>
    <w:p w:rsidR="00000000" w:rsidDel="00000000" w:rsidP="00000000" w:rsidRDefault="00000000" w:rsidRPr="00000000" w14:paraId="00000149">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360"/>
        <w:rPr/>
      </w:pPr>
      <w:r w:rsidDel="00000000" w:rsidR="00000000" w:rsidRPr="00000000">
        <w:rPr>
          <w:rtl w:val="0"/>
        </w:rPr>
        <w:t xml:space="preserve">User Experience:</w:t>
      </w:r>
    </w:p>
    <w:p w:rsidR="00000000" w:rsidDel="00000000" w:rsidP="00000000" w:rsidRDefault="00000000" w:rsidRPr="00000000" w14:paraId="0000014A">
      <w:pPr>
        <w:pStyle w:val="Heading1"/>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42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Premium Usability: Highly engaging and polished.</w:t>
      </w:r>
      <w:r w:rsidDel="00000000" w:rsidR="00000000" w:rsidRPr="00000000">
        <w:rPr>
          <w:rtl w:val="0"/>
        </w:rPr>
      </w:r>
    </w:p>
    <w:p w:rsidR="00000000" w:rsidDel="00000000" w:rsidP="00000000" w:rsidRDefault="00000000" w:rsidRPr="00000000" w14:paraId="0000014B">
      <w:pPr>
        <w:pStyle w:val="Heading1"/>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720" w:firstLine="360"/>
        <w:rPr>
          <w:rFonts w:ascii="Arial" w:cs="Arial" w:eastAsia="Arial" w:hAnsi="Arial"/>
          <w:sz w:val="20"/>
          <w:szCs w:val="20"/>
        </w:rPr>
      </w:pPr>
      <w:r w:rsidDel="00000000" w:rsidR="00000000" w:rsidRPr="00000000">
        <w:rPr>
          <w:b w:val="0"/>
          <w:color w:val="0d0d0d"/>
          <w:sz w:val="20"/>
          <w:szCs w:val="20"/>
          <w:rtl w:val="0"/>
        </w:rPr>
        <w:t xml:space="preserve">Extensive Content: Large, diverse library.</w:t>
      </w:r>
      <w:r w:rsidDel="00000000" w:rsidR="00000000" w:rsidRPr="00000000">
        <w:rPr>
          <w:rtl w:val="0"/>
        </w:rPr>
      </w:r>
    </w:p>
    <w:p w:rsidR="00000000" w:rsidDel="00000000" w:rsidP="00000000" w:rsidRDefault="00000000" w:rsidRPr="00000000" w14:paraId="0000014C">
      <w:pPr>
        <w:pStyle w:val="Heading1"/>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lineRule="auto"/>
        <w:ind w:left="720" w:firstLine="360"/>
        <w:rPr>
          <w:rFonts w:ascii="Arial" w:cs="Arial" w:eastAsia="Arial" w:hAnsi="Arial"/>
          <w:sz w:val="20"/>
          <w:szCs w:val="20"/>
        </w:rPr>
      </w:pPr>
      <w:bookmarkStart w:colFirst="0" w:colLast="0" w:name="_heading=h.5ig4o42l37p4" w:id="61"/>
      <w:bookmarkEnd w:id="61"/>
      <w:r w:rsidDel="00000000" w:rsidR="00000000" w:rsidRPr="00000000">
        <w:rPr>
          <w:b w:val="0"/>
          <w:color w:val="0d0d0d"/>
          <w:sz w:val="20"/>
          <w:szCs w:val="20"/>
          <w:rtl w:val="0"/>
        </w:rPr>
        <w:t xml:space="preserve">Advanced Design: Highly attractive and interactive UI.</w:t>
      </w:r>
      <w:r w:rsidDel="00000000" w:rsidR="00000000" w:rsidRPr="00000000">
        <w:rPr>
          <w:rtl w:val="0"/>
        </w:rPr>
      </w:r>
    </w:p>
    <w:p w:rsidR="00000000" w:rsidDel="00000000" w:rsidP="00000000" w:rsidRDefault="00000000" w:rsidRPr="00000000" w14:paraId="0000014D">
      <w:pPr>
        <w:pStyle w:val="Heading1"/>
        <w:numPr>
          <w:ilvl w:val="0"/>
          <w:numId w:val="1"/>
        </w:numPr>
        <w:ind w:left="0" w:firstLine="0"/>
        <w:rPr/>
      </w:pPr>
      <w:bookmarkStart w:colFirst="0" w:colLast="0" w:name="_heading=h.x1k6jfkv4d2d" w:id="62"/>
      <w:bookmarkEnd w:id="62"/>
      <w:r w:rsidDel="00000000" w:rsidR="00000000" w:rsidRPr="00000000">
        <w:rPr>
          <w:vertAlign w:val="baseline"/>
          <w:rtl w:val="0"/>
        </w:rPr>
        <w:t xml:space="preserve">Precedence and Priority</w:t>
      </w:r>
      <w:r w:rsidDel="00000000" w:rsidR="00000000" w:rsidRPr="00000000">
        <w:rPr>
          <w:rtl w:val="0"/>
        </w:rPr>
      </w:r>
    </w:p>
    <w:p w:rsidR="00000000" w:rsidDel="00000000" w:rsidP="00000000" w:rsidRDefault="00000000" w:rsidRPr="00000000" w14:paraId="0000014E">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ptg924mft5iq" w:id="63"/>
      <w:bookmarkEnd w:id="63"/>
      <w:r w:rsidDel="00000000" w:rsidR="00000000" w:rsidRPr="00000000">
        <w:rPr>
          <w:rtl w:val="0"/>
        </w:rPr>
        <w:t xml:space="preserve">High Quality</w:t>
      </w:r>
    </w:p>
    <w:p w:rsidR="00000000" w:rsidDel="00000000" w:rsidP="00000000" w:rsidRDefault="00000000" w:rsidRPr="00000000" w14:paraId="0000014F">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line="420" w:lineRule="auto"/>
        <w:ind w:left="2160" w:hanging="360"/>
        <w:rPr/>
      </w:pPr>
      <w:bookmarkStart w:colFirst="0" w:colLast="0" w:name="_heading=h.m84hst2zlkx7" w:id="64"/>
      <w:bookmarkEnd w:id="64"/>
      <w:r w:rsidDel="00000000" w:rsidR="00000000" w:rsidRPr="00000000">
        <w:rPr>
          <w:rtl w:val="0"/>
        </w:rPr>
        <w:t xml:space="preserve">Precedence:</w:t>
      </w:r>
    </w:p>
    <w:p w:rsidR="00000000" w:rsidDel="00000000" w:rsidP="00000000" w:rsidRDefault="00000000" w:rsidRPr="00000000" w14:paraId="00000150">
      <w:pPr>
        <w:numPr>
          <w:ilvl w:val="0"/>
          <w:numId w:val="1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User Experience: Ensure the app is highly engaging, intuitive, and polished, focusing on top-tier design and usability.</w:t>
      </w:r>
      <w:r w:rsidDel="00000000" w:rsidR="00000000" w:rsidRPr="00000000">
        <w:rPr>
          <w:rtl w:val="0"/>
        </w:rPr>
      </w:r>
    </w:p>
    <w:p w:rsidR="00000000" w:rsidDel="00000000" w:rsidP="00000000" w:rsidRDefault="00000000" w:rsidRPr="00000000" w14:paraId="00000151">
      <w:pPr>
        <w:numPr>
          <w:ilvl w:val="0"/>
          <w:numId w:val="1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Content Library: Provide a comprehensive selection of audiobooks, including exclusive and best-selling titles.</w:t>
      </w:r>
      <w:r w:rsidDel="00000000" w:rsidR="00000000" w:rsidRPr="00000000">
        <w:rPr>
          <w:rtl w:val="0"/>
        </w:rPr>
      </w:r>
    </w:p>
    <w:p w:rsidR="00000000" w:rsidDel="00000000" w:rsidP="00000000" w:rsidRDefault="00000000" w:rsidRPr="00000000" w14:paraId="00000152">
      <w:pPr>
        <w:numPr>
          <w:ilvl w:val="0"/>
          <w:numId w:val="1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Advanced Features: Incorporate sophisticated features such as high-fidelity audio, advanced personalization, and extensive offline capabilities.</w:t>
      </w:r>
      <w:r w:rsidDel="00000000" w:rsidR="00000000" w:rsidRPr="00000000">
        <w:rPr>
          <w:rtl w:val="0"/>
        </w:rPr>
      </w:r>
    </w:p>
    <w:p w:rsidR="00000000" w:rsidDel="00000000" w:rsidP="00000000" w:rsidRDefault="00000000" w:rsidRPr="00000000" w14:paraId="00000153">
      <w:pPr>
        <w:numPr>
          <w:ilvl w:val="0"/>
          <w:numId w:val="1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4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Reliability and Performance: Ensure the app runs smoothly with minimal bugs and high performance across all devices.</w:t>
      </w:r>
      <w:r w:rsidDel="00000000" w:rsidR="00000000" w:rsidRPr="00000000">
        <w:rPr>
          <w:rtl w:val="0"/>
        </w:rPr>
      </w:r>
    </w:p>
    <w:p w:rsidR="00000000" w:rsidDel="00000000" w:rsidP="00000000" w:rsidRDefault="00000000" w:rsidRPr="00000000" w14:paraId="00000154">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before="300" w:line="420" w:lineRule="auto"/>
        <w:ind w:left="2160" w:hanging="360"/>
        <w:rPr/>
      </w:pPr>
      <w:bookmarkStart w:colFirst="0" w:colLast="0" w:name="_heading=h.7d8xzzvsv5ob" w:id="65"/>
      <w:bookmarkEnd w:id="65"/>
      <w:r w:rsidDel="00000000" w:rsidR="00000000" w:rsidRPr="00000000">
        <w:rPr>
          <w:rtl w:val="0"/>
        </w:rPr>
        <w:t xml:space="preserve">Priority:</w:t>
      </w:r>
    </w:p>
    <w:p w:rsidR="00000000" w:rsidDel="00000000" w:rsidP="00000000" w:rsidRDefault="00000000" w:rsidRPr="00000000" w14:paraId="00000155">
      <w:pPr>
        <w:numPr>
          <w:ilvl w:val="0"/>
          <w:numId w:val="3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Content Acquisition: Secure high-quality and exclusive audiobooks.</w:t>
      </w:r>
      <w:r w:rsidDel="00000000" w:rsidR="00000000" w:rsidRPr="00000000">
        <w:rPr>
          <w:rtl w:val="0"/>
        </w:rPr>
      </w:r>
    </w:p>
    <w:p w:rsidR="00000000" w:rsidDel="00000000" w:rsidP="00000000" w:rsidRDefault="00000000" w:rsidRPr="00000000" w14:paraId="00000156">
      <w:pPr>
        <w:numPr>
          <w:ilvl w:val="0"/>
          <w:numId w:val="3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User Interface Design: Invest in a premium design and user experience.</w:t>
      </w:r>
      <w:r w:rsidDel="00000000" w:rsidR="00000000" w:rsidRPr="00000000">
        <w:rPr>
          <w:rtl w:val="0"/>
        </w:rPr>
      </w:r>
    </w:p>
    <w:p w:rsidR="00000000" w:rsidDel="00000000" w:rsidP="00000000" w:rsidRDefault="00000000" w:rsidRPr="00000000" w14:paraId="00000157">
      <w:pPr>
        <w:numPr>
          <w:ilvl w:val="0"/>
          <w:numId w:val="3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Feature Development: Prioritize advanced functionalities that enhance user engagement and satisfaction.</w:t>
      </w:r>
      <w:r w:rsidDel="00000000" w:rsidR="00000000" w:rsidRPr="00000000">
        <w:rPr>
          <w:rtl w:val="0"/>
        </w:rPr>
      </w:r>
    </w:p>
    <w:p w:rsidR="00000000" w:rsidDel="00000000" w:rsidP="00000000" w:rsidRDefault="00000000" w:rsidRPr="00000000" w14:paraId="00000158">
      <w:pPr>
        <w:numPr>
          <w:ilvl w:val="0"/>
          <w:numId w:val="3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4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Testing and Maintenance: Allocate significant resources to thorough testing and regular updates.</w:t>
      </w:r>
      <w:r w:rsidDel="00000000" w:rsidR="00000000" w:rsidRPr="00000000">
        <w:rPr>
          <w:rtl w:val="0"/>
        </w:rPr>
      </w:r>
    </w:p>
    <w:p w:rsidR="00000000" w:rsidDel="00000000" w:rsidP="00000000" w:rsidRDefault="00000000" w:rsidRPr="00000000" w14:paraId="00000159">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v5to2kiinryv" w:id="66"/>
      <w:bookmarkEnd w:id="66"/>
      <w:r w:rsidDel="00000000" w:rsidR="00000000" w:rsidRPr="00000000">
        <w:rPr>
          <w:rtl w:val="0"/>
        </w:rPr>
        <w:t xml:space="preserve">Medium Quality</w:t>
      </w:r>
    </w:p>
    <w:p w:rsidR="00000000" w:rsidDel="00000000" w:rsidP="00000000" w:rsidRDefault="00000000" w:rsidRPr="00000000" w14:paraId="0000015A">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line="420" w:lineRule="auto"/>
        <w:ind w:left="2160" w:hanging="360"/>
        <w:rPr/>
      </w:pPr>
      <w:bookmarkStart w:colFirst="0" w:colLast="0" w:name="_heading=h.nj2bc61nrhhy" w:id="67"/>
      <w:bookmarkEnd w:id="67"/>
      <w:r w:rsidDel="00000000" w:rsidR="00000000" w:rsidRPr="00000000">
        <w:rPr>
          <w:rtl w:val="0"/>
        </w:rPr>
        <w:t xml:space="preserve">Precedence:</w:t>
      </w:r>
    </w:p>
    <w:p w:rsidR="00000000" w:rsidDel="00000000" w:rsidP="00000000" w:rsidRDefault="00000000" w:rsidRPr="00000000" w14:paraId="0000015B">
      <w:pPr>
        <w:numPr>
          <w:ilvl w:val="0"/>
          <w:numId w:val="1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Content Library: Offer a broader selection of audiobooks with a mix of popular and lesser-known titles.</w:t>
      </w:r>
      <w:r w:rsidDel="00000000" w:rsidR="00000000" w:rsidRPr="00000000">
        <w:rPr>
          <w:rtl w:val="0"/>
        </w:rPr>
      </w:r>
    </w:p>
    <w:p w:rsidR="00000000" w:rsidDel="00000000" w:rsidP="00000000" w:rsidRDefault="00000000" w:rsidRPr="00000000" w14:paraId="0000015C">
      <w:pPr>
        <w:numPr>
          <w:ilvl w:val="0"/>
          <w:numId w:val="1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User Experience: Provide a polished and user-friendly interface with good navigation and usability.</w:t>
      </w:r>
      <w:r w:rsidDel="00000000" w:rsidR="00000000" w:rsidRPr="00000000">
        <w:rPr>
          <w:rtl w:val="0"/>
        </w:rPr>
      </w:r>
    </w:p>
    <w:p w:rsidR="00000000" w:rsidDel="00000000" w:rsidP="00000000" w:rsidRDefault="00000000" w:rsidRPr="00000000" w14:paraId="0000015D">
      <w:pPr>
        <w:numPr>
          <w:ilvl w:val="0"/>
          <w:numId w:val="1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Key Features: Include important features like offline listening, personalized recommendations, and good audio quality.</w:t>
      </w:r>
      <w:r w:rsidDel="00000000" w:rsidR="00000000" w:rsidRPr="00000000">
        <w:rPr>
          <w:rtl w:val="0"/>
        </w:rPr>
      </w:r>
    </w:p>
    <w:p w:rsidR="00000000" w:rsidDel="00000000" w:rsidP="00000000" w:rsidRDefault="00000000" w:rsidRPr="00000000" w14:paraId="0000015E">
      <w:pPr>
        <w:numPr>
          <w:ilvl w:val="0"/>
          <w:numId w:val="19"/>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4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Performance: Ensure reliable performance with periodic updates and bug fixes.</w:t>
      </w:r>
      <w:r w:rsidDel="00000000" w:rsidR="00000000" w:rsidRPr="00000000">
        <w:rPr>
          <w:rtl w:val="0"/>
        </w:rPr>
      </w:r>
    </w:p>
    <w:p w:rsidR="00000000" w:rsidDel="00000000" w:rsidP="00000000" w:rsidRDefault="00000000" w:rsidRPr="00000000" w14:paraId="0000015F">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before="300" w:line="420" w:lineRule="auto"/>
        <w:ind w:left="2160" w:hanging="360"/>
        <w:rPr/>
      </w:pPr>
      <w:bookmarkStart w:colFirst="0" w:colLast="0" w:name="_heading=h.mip4m73gv5xw" w:id="68"/>
      <w:bookmarkEnd w:id="68"/>
      <w:r w:rsidDel="00000000" w:rsidR="00000000" w:rsidRPr="00000000">
        <w:rPr>
          <w:rtl w:val="0"/>
        </w:rPr>
        <w:t xml:space="preserve">Priority:</w:t>
      </w:r>
    </w:p>
    <w:p w:rsidR="00000000" w:rsidDel="00000000" w:rsidP="00000000" w:rsidRDefault="00000000" w:rsidRPr="00000000" w14:paraId="00000160">
      <w:pPr>
        <w:numPr>
          <w:ilvl w:val="0"/>
          <w:numId w:val="3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Content Licensing: Balance between popular and affordable titles to expand the library.</w:t>
      </w:r>
      <w:r w:rsidDel="00000000" w:rsidR="00000000" w:rsidRPr="00000000">
        <w:rPr>
          <w:rtl w:val="0"/>
        </w:rPr>
      </w:r>
    </w:p>
    <w:p w:rsidR="00000000" w:rsidDel="00000000" w:rsidP="00000000" w:rsidRDefault="00000000" w:rsidRPr="00000000" w14:paraId="00000161">
      <w:pPr>
        <w:numPr>
          <w:ilvl w:val="0"/>
          <w:numId w:val="3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UI/UX Improvements: Enhance user interface design within budget constraints.</w:t>
      </w:r>
      <w:r w:rsidDel="00000000" w:rsidR="00000000" w:rsidRPr="00000000">
        <w:rPr>
          <w:rtl w:val="0"/>
        </w:rPr>
      </w:r>
    </w:p>
    <w:p w:rsidR="00000000" w:rsidDel="00000000" w:rsidP="00000000" w:rsidRDefault="00000000" w:rsidRPr="00000000" w14:paraId="00000162">
      <w:pPr>
        <w:numPr>
          <w:ilvl w:val="0"/>
          <w:numId w:val="3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Essential Features: Develop and refine key features that improve the overall user experience.</w:t>
      </w:r>
      <w:r w:rsidDel="00000000" w:rsidR="00000000" w:rsidRPr="00000000">
        <w:rPr>
          <w:rtl w:val="0"/>
        </w:rPr>
      </w:r>
    </w:p>
    <w:p w:rsidR="00000000" w:rsidDel="00000000" w:rsidP="00000000" w:rsidRDefault="00000000" w:rsidRPr="00000000" w14:paraId="00000163">
      <w:pPr>
        <w:numPr>
          <w:ilvl w:val="0"/>
          <w:numId w:val="3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4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Maintenance: Focus on regular updates and essential maintenance tasks.</w:t>
      </w:r>
      <w:r w:rsidDel="00000000" w:rsidR="00000000" w:rsidRPr="00000000">
        <w:rPr>
          <w:rtl w:val="0"/>
        </w:rPr>
      </w:r>
    </w:p>
    <w:p w:rsidR="00000000" w:rsidDel="00000000" w:rsidP="00000000" w:rsidRDefault="00000000" w:rsidRPr="00000000" w14:paraId="00000164">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9s5f8jksc6pj" w:id="69"/>
      <w:bookmarkEnd w:id="69"/>
      <w:r w:rsidDel="00000000" w:rsidR="00000000" w:rsidRPr="00000000">
        <w:rPr>
          <w:rtl w:val="0"/>
        </w:rPr>
        <w:t xml:space="preserve">Low Quality</w:t>
      </w:r>
    </w:p>
    <w:p w:rsidR="00000000" w:rsidDel="00000000" w:rsidP="00000000" w:rsidRDefault="00000000" w:rsidRPr="00000000" w14:paraId="00000165">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line="420" w:lineRule="auto"/>
        <w:ind w:left="2160" w:hanging="360"/>
        <w:rPr/>
      </w:pPr>
      <w:bookmarkStart w:colFirst="0" w:colLast="0" w:name="_heading=h.qeiisasmxwlh" w:id="70"/>
      <w:bookmarkEnd w:id="70"/>
      <w:r w:rsidDel="00000000" w:rsidR="00000000" w:rsidRPr="00000000">
        <w:rPr>
          <w:rtl w:val="0"/>
        </w:rPr>
        <w:t xml:space="preserve">Precedence:</w:t>
      </w:r>
    </w:p>
    <w:p w:rsidR="00000000" w:rsidDel="00000000" w:rsidP="00000000" w:rsidRDefault="00000000" w:rsidRPr="00000000" w14:paraId="00000166">
      <w:pPr>
        <w:numPr>
          <w:ilvl w:val="0"/>
          <w:numId w:val="3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Basic Functionality: Ensure the app meets basic requirements with core functionalities like playback and simple navigation.</w:t>
      </w:r>
      <w:r w:rsidDel="00000000" w:rsidR="00000000" w:rsidRPr="00000000">
        <w:rPr>
          <w:rtl w:val="0"/>
        </w:rPr>
      </w:r>
    </w:p>
    <w:p w:rsidR="00000000" w:rsidDel="00000000" w:rsidP="00000000" w:rsidRDefault="00000000" w:rsidRPr="00000000" w14:paraId="00000167">
      <w:pPr>
        <w:numPr>
          <w:ilvl w:val="0"/>
          <w:numId w:val="3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Content Library: Provide a small, focused selection of public domain and low-cost audiobooks.</w:t>
      </w:r>
      <w:r w:rsidDel="00000000" w:rsidR="00000000" w:rsidRPr="00000000">
        <w:rPr>
          <w:rtl w:val="0"/>
        </w:rPr>
      </w:r>
    </w:p>
    <w:p w:rsidR="00000000" w:rsidDel="00000000" w:rsidP="00000000" w:rsidRDefault="00000000" w:rsidRPr="00000000" w14:paraId="00000168">
      <w:pPr>
        <w:numPr>
          <w:ilvl w:val="0"/>
          <w:numId w:val="3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Usability: Maintain a functional user interface that is easy to use but lacks advanced design elements.</w:t>
      </w:r>
      <w:r w:rsidDel="00000000" w:rsidR="00000000" w:rsidRPr="00000000">
        <w:rPr>
          <w:rtl w:val="0"/>
        </w:rPr>
      </w:r>
    </w:p>
    <w:p w:rsidR="00000000" w:rsidDel="00000000" w:rsidP="00000000" w:rsidRDefault="00000000" w:rsidRPr="00000000" w14:paraId="00000169">
      <w:pPr>
        <w:numPr>
          <w:ilvl w:val="0"/>
          <w:numId w:val="30"/>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4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Minimal Maintenance: Focus on essential maintenance and bug fixes.</w:t>
      </w:r>
      <w:r w:rsidDel="00000000" w:rsidR="00000000" w:rsidRPr="00000000">
        <w:rPr>
          <w:rtl w:val="0"/>
        </w:rPr>
      </w:r>
    </w:p>
    <w:p w:rsidR="00000000" w:rsidDel="00000000" w:rsidP="00000000" w:rsidRDefault="00000000" w:rsidRPr="00000000" w14:paraId="0000016A">
      <w:pPr>
        <w:pStyle w:val="Heading3"/>
        <w:numPr>
          <w:ilvl w:val="2"/>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300" w:before="300" w:line="420" w:lineRule="auto"/>
        <w:ind w:left="2160" w:hanging="360"/>
        <w:rPr/>
      </w:pPr>
      <w:bookmarkStart w:colFirst="0" w:colLast="0" w:name="_heading=h.yavndkevgbep" w:id="71"/>
      <w:bookmarkEnd w:id="71"/>
      <w:r w:rsidDel="00000000" w:rsidR="00000000" w:rsidRPr="00000000">
        <w:rPr>
          <w:rtl w:val="0"/>
        </w:rPr>
        <w:t xml:space="preserve">Priority:</w:t>
      </w:r>
    </w:p>
    <w:p w:rsidR="00000000" w:rsidDel="00000000" w:rsidP="00000000" w:rsidRDefault="00000000" w:rsidRPr="00000000" w14:paraId="0000016B">
      <w:pPr>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42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Basic Development: Develop the core functionalities required for an audiobook app.</w:t>
      </w:r>
      <w:r w:rsidDel="00000000" w:rsidR="00000000" w:rsidRPr="00000000">
        <w:rPr>
          <w:rtl w:val="0"/>
        </w:rPr>
      </w:r>
    </w:p>
    <w:p w:rsidR="00000000" w:rsidDel="00000000" w:rsidP="00000000" w:rsidRDefault="00000000" w:rsidRPr="00000000" w14:paraId="0000016C">
      <w:pPr>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Cost-Effective Content: Use public domain content and low-cost licensing to build the initial library.</w:t>
      </w:r>
      <w:r w:rsidDel="00000000" w:rsidR="00000000" w:rsidRPr="00000000">
        <w:rPr>
          <w:rtl w:val="0"/>
        </w:rPr>
      </w:r>
    </w:p>
    <w:p w:rsidR="00000000" w:rsidDel="00000000" w:rsidP="00000000" w:rsidRDefault="00000000" w:rsidRPr="00000000" w14:paraId="0000016D">
      <w:pPr>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Essential UI Design: Ensure the interface is functional and user-friendly within minimal design effort.</w:t>
      </w:r>
      <w:r w:rsidDel="00000000" w:rsidR="00000000" w:rsidRPr="00000000">
        <w:rPr>
          <w:rtl w:val="0"/>
        </w:rPr>
      </w:r>
    </w:p>
    <w:p w:rsidR="00000000" w:rsidDel="00000000" w:rsidP="00000000" w:rsidRDefault="00000000" w:rsidRPr="00000000" w14:paraId="0000016E">
      <w:pPr>
        <w:numPr>
          <w:ilvl w:val="0"/>
          <w:numId w:val="7"/>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120" w:before="0" w:lineRule="auto"/>
        <w:ind w:left="720" w:hanging="360"/>
        <w:rPr>
          <w:rFonts w:ascii="Arial" w:cs="Arial" w:eastAsia="Arial" w:hAnsi="Arial"/>
          <w:sz w:val="20"/>
          <w:szCs w:val="20"/>
        </w:rPr>
      </w:pPr>
      <w:r w:rsidDel="00000000" w:rsidR="00000000" w:rsidRPr="00000000">
        <w:rPr>
          <w:rFonts w:ascii="Arial" w:cs="Arial" w:eastAsia="Arial" w:hAnsi="Arial"/>
          <w:color w:val="0d0d0d"/>
          <w:rtl w:val="0"/>
        </w:rPr>
        <w:t xml:space="preserve">Maintenance: Address critical bugs and perform essential updates only.</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0">
      <w:pPr>
        <w:pStyle w:val="Heading1"/>
        <w:numPr>
          <w:ilvl w:val="0"/>
          <w:numId w:val="1"/>
        </w:numPr>
        <w:ind w:left="0" w:firstLine="0"/>
        <w:rPr/>
      </w:pPr>
      <w:bookmarkStart w:colFirst="0" w:colLast="0" w:name="_heading=h.e04talw2m4mj" w:id="72"/>
      <w:bookmarkEnd w:id="72"/>
      <w:r w:rsidDel="00000000" w:rsidR="00000000" w:rsidRPr="00000000">
        <w:rPr>
          <w:vertAlign w:val="baseline"/>
          <w:rtl w:val="0"/>
        </w:rPr>
        <w:t xml:space="preserve">Other Product Requirements</w:t>
      </w:r>
      <w:r w:rsidDel="00000000" w:rsidR="00000000" w:rsidRPr="00000000">
        <w:rPr>
          <w:rtl w:val="0"/>
        </w:rPr>
      </w:r>
    </w:p>
    <w:p w:rsidR="00000000" w:rsidDel="00000000" w:rsidP="00000000" w:rsidRDefault="00000000" w:rsidRPr="00000000" w14:paraId="00000171">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q79eszpxoq0n" w:id="73"/>
      <w:bookmarkEnd w:id="73"/>
      <w:r w:rsidDel="00000000" w:rsidR="00000000" w:rsidRPr="00000000">
        <w:rPr>
          <w:rtl w:val="0"/>
        </w:rPr>
        <w:t xml:space="preserve">9.1 Applicable Standards</w:t>
      </w:r>
    </w:p>
    <w:p w:rsidR="00000000" w:rsidDel="00000000" w:rsidP="00000000" w:rsidRDefault="00000000" w:rsidRPr="00000000" w14:paraId="0000017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120" w:lineRule="auto"/>
        <w:ind w:left="720" w:hanging="360"/>
        <w:rPr>
          <w:rFonts w:ascii="Arial" w:cs="Arial" w:eastAsia="Arial" w:hAnsi="Arial"/>
          <w:sz w:val="20"/>
          <w:szCs w:val="20"/>
          <w:highlight w:val="white"/>
        </w:rPr>
      </w:pPr>
      <w:bookmarkStart w:colFirst="0" w:colLast="0" w:name="_heading=h.zxjnvkqttd4" w:id="74"/>
      <w:bookmarkEnd w:id="74"/>
      <w:r w:rsidDel="00000000" w:rsidR="00000000" w:rsidRPr="00000000">
        <w:rPr>
          <w:rFonts w:ascii="Arial" w:cs="Arial" w:eastAsia="Arial" w:hAnsi="Arial"/>
          <w:color w:val="0d0d0d"/>
          <w:highlight w:val="white"/>
          <w:rtl w:val="0"/>
        </w:rPr>
        <w:t xml:space="preserve">Industry Standards:</w:t>
      </w:r>
      <w:r w:rsidDel="00000000" w:rsidR="00000000" w:rsidRPr="00000000">
        <w:rPr>
          <w:rtl w:val="0"/>
        </w:rPr>
      </w:r>
    </w:p>
    <w:p w:rsidR="00000000" w:rsidDel="00000000" w:rsidP="00000000" w:rsidRDefault="00000000" w:rsidRPr="00000000" w14:paraId="00000173">
      <w:pPr>
        <w:numPr>
          <w:ilvl w:val="1"/>
          <w:numId w:val="5"/>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Content Management: Follow standards for digital content management to ensure proper categorization, metadata usage, and discoverability of audiobooks.</w:t>
      </w:r>
      <w:r w:rsidDel="00000000" w:rsidR="00000000" w:rsidRPr="00000000">
        <w:rPr>
          <w:rtl w:val="0"/>
        </w:rPr>
      </w:r>
    </w:p>
    <w:p w:rsidR="00000000" w:rsidDel="00000000" w:rsidP="00000000" w:rsidRDefault="00000000" w:rsidRPr="00000000" w14:paraId="00000174">
      <w:pPr>
        <w:numPr>
          <w:ilvl w:val="1"/>
          <w:numId w:val="5"/>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Security Standards: Adhere to standards such as ISO/IEC 27001 for information security management to protect user data and ensure secure transactions.</w:t>
      </w:r>
      <w:r w:rsidDel="00000000" w:rsidR="00000000" w:rsidRPr="00000000">
        <w:rPr>
          <w:rtl w:val="0"/>
        </w:rPr>
      </w:r>
    </w:p>
    <w:p w:rsidR="00000000" w:rsidDel="00000000" w:rsidP="00000000" w:rsidRDefault="00000000" w:rsidRPr="00000000" w14:paraId="0000017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Accessibility Standards:</w:t>
      </w:r>
      <w:r w:rsidDel="00000000" w:rsidR="00000000" w:rsidRPr="00000000">
        <w:rPr>
          <w:rtl w:val="0"/>
        </w:rPr>
      </w:r>
    </w:p>
    <w:p w:rsidR="00000000" w:rsidDel="00000000" w:rsidP="00000000" w:rsidRDefault="00000000" w:rsidRPr="00000000" w14:paraId="00000176">
      <w:pPr>
        <w:numPr>
          <w:ilvl w:val="1"/>
          <w:numId w:val="5"/>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WCAG Compliance: Ensure the app meets Web Content Accessibility Guidelines (WCAG) 2.1 to provide accessible features for users with disabilities, including screen reader compatibility and customizable text sizes.</w:t>
      </w:r>
      <w:r w:rsidDel="00000000" w:rsidR="00000000" w:rsidRPr="00000000">
        <w:rPr>
          <w:rtl w:val="0"/>
        </w:rPr>
      </w:r>
    </w:p>
    <w:p w:rsidR="00000000" w:rsidDel="00000000" w:rsidP="00000000" w:rsidRDefault="00000000" w:rsidRPr="00000000" w14:paraId="0000017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Coding Standards:</w:t>
      </w:r>
      <w:r w:rsidDel="00000000" w:rsidR="00000000" w:rsidRPr="00000000">
        <w:rPr>
          <w:rtl w:val="0"/>
        </w:rPr>
      </w:r>
    </w:p>
    <w:p w:rsidR="00000000" w:rsidDel="00000000" w:rsidP="00000000" w:rsidRDefault="00000000" w:rsidRPr="00000000" w14:paraId="00000178">
      <w:pPr>
        <w:numPr>
          <w:ilvl w:val="1"/>
          <w:numId w:val="5"/>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72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Code Quality: Follow best practices and coding standards like those recommended by the IEEE or ISO to ensure maintainable and high-quality code.</w:t>
      </w:r>
      <w:r w:rsidDel="00000000" w:rsidR="00000000" w:rsidRPr="00000000">
        <w:rPr>
          <w:rtl w:val="0"/>
        </w:rPr>
      </w:r>
    </w:p>
    <w:p w:rsidR="00000000" w:rsidDel="00000000" w:rsidP="00000000" w:rsidRDefault="00000000" w:rsidRPr="00000000" w14:paraId="00000179">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nh2jlhu1d2jz" w:id="75"/>
      <w:bookmarkEnd w:id="75"/>
      <w:r w:rsidDel="00000000" w:rsidR="00000000" w:rsidRPr="00000000">
        <w:rPr>
          <w:rtl w:val="0"/>
        </w:rPr>
        <w:t xml:space="preserve">9.2 System Requirements</w:t>
      </w:r>
    </w:p>
    <w:p w:rsidR="00000000" w:rsidDel="00000000" w:rsidP="00000000" w:rsidRDefault="00000000" w:rsidRPr="00000000" w14:paraId="0000017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12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Mobile Devices:</w:t>
      </w:r>
      <w:r w:rsidDel="00000000" w:rsidR="00000000" w:rsidRPr="00000000">
        <w:rPr>
          <w:rtl w:val="0"/>
        </w:rPr>
      </w:r>
    </w:p>
    <w:p w:rsidR="00000000" w:rsidDel="00000000" w:rsidP="00000000" w:rsidRDefault="00000000" w:rsidRPr="00000000" w14:paraId="0000017B">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Operating Systems: Support for the latest versions of iOS and Android, with backward compatibility for at least two previous versions.</w:t>
      </w:r>
      <w:r w:rsidDel="00000000" w:rsidR="00000000" w:rsidRPr="00000000">
        <w:rPr>
          <w:rtl w:val="0"/>
        </w:rPr>
      </w:r>
    </w:p>
    <w:p w:rsidR="00000000" w:rsidDel="00000000" w:rsidP="00000000" w:rsidRDefault="00000000" w:rsidRPr="00000000" w14:paraId="0000017C">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Hardware Compatibility: Ensure the app runs smoothly on a range of devices, including budget smartphones and high-end tablets.</w:t>
      </w:r>
      <w:r w:rsidDel="00000000" w:rsidR="00000000" w:rsidRPr="00000000">
        <w:rPr>
          <w:rtl w:val="0"/>
        </w:rPr>
      </w:r>
    </w:p>
    <w:p w:rsidR="00000000" w:rsidDel="00000000" w:rsidP="00000000" w:rsidRDefault="00000000" w:rsidRPr="00000000" w14:paraId="0000017D">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Web Platform:</w:t>
      </w:r>
      <w:r w:rsidDel="00000000" w:rsidR="00000000" w:rsidRPr="00000000">
        <w:rPr>
          <w:rtl w:val="0"/>
        </w:rPr>
      </w:r>
    </w:p>
    <w:p w:rsidR="00000000" w:rsidDel="00000000" w:rsidP="00000000" w:rsidRDefault="00000000" w:rsidRPr="00000000" w14:paraId="0000017E">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Browser Compatibility: Ensure compatibility with major web browsers like Chrome, Firefox, Safari, and Edge.</w:t>
      </w:r>
      <w:r w:rsidDel="00000000" w:rsidR="00000000" w:rsidRPr="00000000">
        <w:rPr>
          <w:rtl w:val="0"/>
        </w:rPr>
      </w:r>
    </w:p>
    <w:p w:rsidR="00000000" w:rsidDel="00000000" w:rsidP="00000000" w:rsidRDefault="00000000" w:rsidRPr="00000000" w14:paraId="0000017F">
      <w:pPr>
        <w:numPr>
          <w:ilvl w:val="1"/>
          <w:numId w:val="14"/>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72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Responsive Design: Implement responsive design to provide a consistent experience across different screen sizes and resolutions.</w:t>
      </w:r>
      <w:r w:rsidDel="00000000" w:rsidR="00000000" w:rsidRPr="00000000">
        <w:rPr>
          <w:rtl w:val="0"/>
        </w:rPr>
      </w:r>
    </w:p>
    <w:p w:rsidR="00000000" w:rsidDel="00000000" w:rsidP="00000000" w:rsidRDefault="00000000" w:rsidRPr="00000000" w14:paraId="00000180">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2nhvd12fqubq" w:id="76"/>
      <w:bookmarkEnd w:id="76"/>
      <w:r w:rsidDel="00000000" w:rsidR="00000000" w:rsidRPr="00000000">
        <w:rPr>
          <w:rtl w:val="0"/>
        </w:rPr>
        <w:t xml:space="preserve">9.3 Performance Requirements</w:t>
      </w:r>
    </w:p>
    <w:p w:rsidR="00000000" w:rsidDel="00000000" w:rsidP="00000000" w:rsidRDefault="00000000" w:rsidRPr="00000000" w14:paraId="0000018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12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Speed and Efficiency:</w:t>
      </w:r>
      <w:r w:rsidDel="00000000" w:rsidR="00000000" w:rsidRPr="00000000">
        <w:rPr>
          <w:rtl w:val="0"/>
        </w:rPr>
      </w:r>
    </w:p>
    <w:p w:rsidR="00000000" w:rsidDel="00000000" w:rsidP="00000000" w:rsidRDefault="00000000" w:rsidRPr="00000000" w14:paraId="00000182">
      <w:pPr>
        <w:numPr>
          <w:ilvl w:val="1"/>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Load Times: Optimize the app to load within 3 seconds for initial launch and within 1 second for audiobook playback.</w:t>
      </w:r>
      <w:r w:rsidDel="00000000" w:rsidR="00000000" w:rsidRPr="00000000">
        <w:rPr>
          <w:rtl w:val="0"/>
        </w:rPr>
      </w:r>
    </w:p>
    <w:p w:rsidR="00000000" w:rsidDel="00000000" w:rsidP="00000000" w:rsidRDefault="00000000" w:rsidRPr="00000000" w14:paraId="00000183">
      <w:pPr>
        <w:numPr>
          <w:ilvl w:val="1"/>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Smooth Playback: Ensure seamless audio streaming with minimal buffering, even on slower internet connections.</w:t>
      </w:r>
      <w:r w:rsidDel="00000000" w:rsidR="00000000" w:rsidRPr="00000000">
        <w:rPr>
          <w:rtl w:val="0"/>
        </w:rPr>
      </w:r>
    </w:p>
    <w:p w:rsidR="00000000" w:rsidDel="00000000" w:rsidP="00000000" w:rsidRDefault="00000000" w:rsidRPr="00000000" w14:paraId="0000018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Scalability:</w:t>
      </w:r>
      <w:r w:rsidDel="00000000" w:rsidR="00000000" w:rsidRPr="00000000">
        <w:rPr>
          <w:rtl w:val="0"/>
        </w:rPr>
      </w:r>
    </w:p>
    <w:p w:rsidR="00000000" w:rsidDel="00000000" w:rsidP="00000000" w:rsidRDefault="00000000" w:rsidRPr="00000000" w14:paraId="00000185">
      <w:pPr>
        <w:numPr>
          <w:ilvl w:val="1"/>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User Load: Design the app to handle up to 100,000 concurrent users without performance degradation.</w:t>
      </w:r>
      <w:r w:rsidDel="00000000" w:rsidR="00000000" w:rsidRPr="00000000">
        <w:rPr>
          <w:rtl w:val="0"/>
        </w:rPr>
      </w:r>
    </w:p>
    <w:p w:rsidR="00000000" w:rsidDel="00000000" w:rsidP="00000000" w:rsidRDefault="00000000" w:rsidRPr="00000000" w14:paraId="00000186">
      <w:pPr>
        <w:numPr>
          <w:ilvl w:val="1"/>
          <w:numId w:val="16"/>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72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Content Delivery: Implement a robust content delivery network (CDN) to efficiently serve audio files to users worldwide.</w:t>
      </w:r>
      <w:r w:rsidDel="00000000" w:rsidR="00000000" w:rsidRPr="00000000">
        <w:rPr>
          <w:rtl w:val="0"/>
        </w:rPr>
      </w:r>
    </w:p>
    <w:p w:rsidR="00000000" w:rsidDel="00000000" w:rsidP="00000000" w:rsidRDefault="00000000" w:rsidRPr="00000000" w14:paraId="00000187">
      <w:pPr>
        <w:pStyle w:val="Heading2"/>
        <w:keepNext w:val="0"/>
        <w:numPr>
          <w:ilvl w:val="1"/>
          <w:numId w:val="1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40" w:before="240" w:line="360" w:lineRule="auto"/>
        <w:ind w:left="0" w:hanging="360"/>
        <w:rPr/>
      </w:pPr>
      <w:bookmarkStart w:colFirst="0" w:colLast="0" w:name="_heading=h.eb0a75sglc9n" w:id="77"/>
      <w:bookmarkEnd w:id="77"/>
      <w:r w:rsidDel="00000000" w:rsidR="00000000" w:rsidRPr="00000000">
        <w:rPr>
          <w:rtl w:val="0"/>
        </w:rPr>
        <w:t xml:space="preserve">9.4 Environmental Requirements</w:t>
      </w:r>
    </w:p>
    <w:p w:rsidR="00000000" w:rsidDel="00000000" w:rsidP="00000000" w:rsidRDefault="00000000" w:rsidRPr="00000000" w14:paraId="00000188">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12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Operating Environment:</w:t>
      </w:r>
      <w:r w:rsidDel="00000000" w:rsidR="00000000" w:rsidRPr="00000000">
        <w:rPr>
          <w:rtl w:val="0"/>
        </w:rPr>
      </w:r>
    </w:p>
    <w:p w:rsidR="00000000" w:rsidDel="00000000" w:rsidP="00000000" w:rsidRDefault="00000000" w:rsidRPr="00000000" w14:paraId="00000189">
      <w:pPr>
        <w:numPr>
          <w:ilvl w:val="1"/>
          <w:numId w:val="41"/>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Temperature and Humidity: Ensure the app functions correctly within the typical temperature and humidity ranges for mobile devices (0°C to 35°C and 20% to 80% relative humidity).</w:t>
      </w:r>
      <w:r w:rsidDel="00000000" w:rsidR="00000000" w:rsidRPr="00000000">
        <w:rPr>
          <w:rtl w:val="0"/>
        </w:rPr>
      </w:r>
    </w:p>
    <w:p w:rsidR="00000000" w:rsidDel="00000000" w:rsidP="00000000" w:rsidRDefault="00000000" w:rsidRPr="00000000" w14:paraId="0000018A">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Network Conditions:</w:t>
      </w:r>
      <w:r w:rsidDel="00000000" w:rsidR="00000000" w:rsidRPr="00000000">
        <w:rPr>
          <w:rtl w:val="0"/>
        </w:rPr>
      </w:r>
    </w:p>
    <w:p w:rsidR="00000000" w:rsidDel="00000000" w:rsidP="00000000" w:rsidRDefault="00000000" w:rsidRPr="00000000" w14:paraId="0000018B">
      <w:pPr>
        <w:numPr>
          <w:ilvl w:val="1"/>
          <w:numId w:val="41"/>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Internet Connectivity: Ensure the app can handle varying network conditions, including 3G, 4G, 5G, and Wi-Fi. Implement offline functionality for uninterrupted access.</w:t>
      </w:r>
      <w:r w:rsidDel="00000000" w:rsidR="00000000" w:rsidRPr="00000000">
        <w:rPr>
          <w:rtl w:val="0"/>
        </w:rPr>
      </w:r>
    </w:p>
    <w:p w:rsidR="00000000" w:rsidDel="00000000" w:rsidP="00000000" w:rsidRDefault="00000000" w:rsidRPr="00000000" w14:paraId="0000018C">
      <w:pPr>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540"/>
          <w:tab w:val="left" w:leader="none" w:pos="1260"/>
        </w:tabs>
        <w:spacing w:after="0" w:before="0" w:lineRule="auto"/>
        <w:ind w:left="72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Device Usage:</w:t>
      </w:r>
      <w:r w:rsidDel="00000000" w:rsidR="00000000" w:rsidRPr="00000000">
        <w:rPr>
          <w:rtl w:val="0"/>
        </w:rPr>
      </w:r>
    </w:p>
    <w:p w:rsidR="00000000" w:rsidDel="00000000" w:rsidP="00000000" w:rsidRDefault="00000000" w:rsidRPr="00000000" w14:paraId="0000018D">
      <w:pPr>
        <w:numPr>
          <w:ilvl w:val="1"/>
          <w:numId w:val="41"/>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Battery Optimization: Optimize the app to minimize battery consumption, ensuring prolonged usage without significantly impacting battery life.</w:t>
      </w:r>
      <w:r w:rsidDel="00000000" w:rsidR="00000000" w:rsidRPr="00000000">
        <w:rPr>
          <w:rtl w:val="0"/>
        </w:rPr>
      </w:r>
    </w:p>
    <w:p w:rsidR="00000000" w:rsidDel="00000000" w:rsidP="00000000" w:rsidRDefault="00000000" w:rsidRPr="00000000" w14:paraId="0000018E">
      <w:pPr>
        <w:numPr>
          <w:ilvl w:val="1"/>
          <w:numId w:val="41"/>
        </w:numPr>
        <w:pBdr>
          <w:top w:color="e3e3e3" w:space="0" w:sz="0" w:val="none"/>
          <w:left w:color="e3e3e3" w:space="0" w:sz="0" w:val="none"/>
          <w:bottom w:color="e3e3e3" w:space="0" w:sz="0" w:val="none"/>
          <w:right w:color="e3e3e3" w:space="0" w:sz="0" w:val="none"/>
          <w:between w:color="e3e3e3" w:space="0" w:sz="0" w:val="none"/>
        </w:pBdr>
        <w:tabs>
          <w:tab w:val="left" w:leader="none" w:pos="540"/>
          <w:tab w:val="left" w:leader="none" w:pos="1260"/>
        </w:tabs>
        <w:spacing w:after="0" w:before="0" w:lineRule="auto"/>
        <w:ind w:left="1440" w:hanging="360"/>
        <w:rPr>
          <w:rFonts w:ascii="Arial" w:cs="Arial" w:eastAsia="Arial" w:hAnsi="Arial"/>
          <w:sz w:val="20"/>
          <w:szCs w:val="20"/>
          <w:highlight w:val="white"/>
        </w:rPr>
      </w:pPr>
      <w:r w:rsidDel="00000000" w:rsidR="00000000" w:rsidRPr="00000000">
        <w:rPr>
          <w:rFonts w:ascii="Arial" w:cs="Arial" w:eastAsia="Arial" w:hAnsi="Arial"/>
          <w:color w:val="0d0d0d"/>
          <w:highlight w:val="white"/>
          <w:rtl w:val="0"/>
        </w:rPr>
        <w:t xml:space="preserve">Storage Management: Efficiently manage storage to prevent excessive use of device memory, providing users with control over downloaded content.</w:t>
      </w:r>
      <w:r w:rsidDel="00000000" w:rsidR="00000000" w:rsidRPr="00000000">
        <w:rPr>
          <w:rtl w:val="0"/>
        </w:rPr>
      </w:r>
    </w:p>
    <w:p w:rsidR="00000000" w:rsidDel="00000000" w:rsidP="00000000" w:rsidRDefault="00000000" w:rsidRPr="00000000" w14:paraId="0000018F">
      <w:pPr>
        <w:numPr>
          <w:ilvl w:val="1"/>
          <w:numId w:val="22"/>
        </w:numPr>
        <w:tabs>
          <w:tab w:val="left" w:leader="none" w:pos="540"/>
          <w:tab w:val="left" w:leader="none" w:pos="1260"/>
        </w:tabs>
        <w:spacing w:after="120" w:lineRule="auto"/>
        <w:ind w:left="1440" w:hanging="360"/>
        <w:rPr>
          <w:rFonts w:ascii="Arial" w:cs="Arial" w:eastAsia="Arial" w:hAnsi="Arial"/>
          <w:highlight w:val="white"/>
          <w:u w:val="none"/>
        </w:rPr>
      </w:pPr>
      <w:r w:rsidDel="00000000" w:rsidR="00000000" w:rsidRPr="00000000">
        <w:rPr>
          <w:rtl w:val="0"/>
        </w:rPr>
      </w:r>
    </w:p>
    <w:p w:rsidR="00000000" w:rsidDel="00000000" w:rsidP="00000000" w:rsidRDefault="00000000" w:rsidRPr="00000000" w14:paraId="00000190">
      <w:pPr>
        <w:pStyle w:val="Heading1"/>
        <w:numPr>
          <w:ilvl w:val="0"/>
          <w:numId w:val="1"/>
        </w:numPr>
        <w:ind w:left="0" w:firstLine="0"/>
        <w:rPr/>
      </w:pPr>
      <w:bookmarkStart w:colFirst="0" w:colLast="0" w:name="_heading=h.remdo6ul03o5" w:id="78"/>
      <w:bookmarkEnd w:id="78"/>
      <w:r w:rsidDel="00000000" w:rsidR="00000000" w:rsidRPr="00000000">
        <w:rPr>
          <w:vertAlign w:val="baseline"/>
          <w:rtl w:val="0"/>
        </w:rPr>
        <w:t xml:space="preserve">Documentation Requirements User Manual</w:t>
      </w:r>
      <w:r w:rsidDel="00000000" w:rsidR="00000000" w:rsidRPr="00000000">
        <w:rPr>
          <w:rtl w:val="0"/>
        </w:rPr>
      </w:r>
    </w:p>
    <w:p w:rsidR="00000000" w:rsidDel="00000000" w:rsidP="00000000" w:rsidRDefault="00000000" w:rsidRPr="00000000" w14:paraId="00000191">
      <w:pPr>
        <w:tabs>
          <w:tab w:val="left" w:leader="none" w:pos="540"/>
          <w:tab w:val="left" w:leader="none" w:pos="1260"/>
        </w:tabs>
        <w:spacing w:after="12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Purpose: For the Audio Book audible book application, the User Manual serves as a comprehensive guide for users, providing essential information on how to navigate the platform, utilize its features, and maximize their listening experience. Needily, The User Manual aims to educate users about the functionality and capabilities of the Audio Book audible book application, empowering them to navigate the platform with ease and comfort. Moreover, its role is to detect issues, understand policies, and make informed decisions while using the application.</w:t>
      </w:r>
    </w:p>
    <w:p w:rsidR="00000000" w:rsidDel="00000000" w:rsidP="00000000" w:rsidRDefault="00000000" w:rsidRPr="00000000" w14:paraId="00000192">
      <w:pPr>
        <w:tabs>
          <w:tab w:val="left" w:leader="none" w:pos="540"/>
          <w:tab w:val="left" w:leader="none" w:pos="1260"/>
        </w:tabs>
        <w:spacing w:after="120" w:lineRule="auto"/>
        <w:ind w:left="0" w:firstLine="0"/>
        <w:rPr>
          <w:rFonts w:ascii="Arial" w:cs="Arial" w:eastAsia="Arial" w:hAnsi="Arial"/>
          <w:highlight w:val="white"/>
        </w:rPr>
      </w:pPr>
      <w:bookmarkStart w:colFirst="0" w:colLast="0" w:name="_heading=h.org4wshhpij7" w:id="79"/>
      <w:bookmarkEnd w:id="79"/>
      <w:r w:rsidDel="00000000" w:rsidR="00000000" w:rsidRPr="00000000">
        <w:rPr>
          <w:rFonts w:ascii="Arial" w:cs="Arial" w:eastAsia="Arial" w:hAnsi="Arial"/>
          <w:highlight w:val="white"/>
          <w:rtl w:val="0"/>
        </w:rPr>
        <w:t xml:space="preserve">Contents: </w:t>
      </w:r>
    </w:p>
    <w:p w:rsidR="00000000" w:rsidDel="00000000" w:rsidP="00000000" w:rsidRDefault="00000000" w:rsidRPr="00000000" w14:paraId="00000193">
      <w:pPr>
        <w:numPr>
          <w:ilvl w:val="1"/>
          <w:numId w:val="22"/>
        </w:numPr>
        <w:tabs>
          <w:tab w:val="left" w:leader="none" w:pos="540"/>
          <w:tab w:val="left" w:leader="none" w:pos="1260"/>
        </w:tabs>
        <w:spacing w:after="0" w:lineRule="auto"/>
        <w:ind w:left="450" w:hanging="360"/>
        <w:rPr>
          <w:rFonts w:ascii="Arial" w:cs="Arial" w:eastAsia="Arial" w:hAnsi="Arial"/>
        </w:rPr>
      </w:pPr>
      <w:r w:rsidDel="00000000" w:rsidR="00000000" w:rsidRPr="00000000">
        <w:rPr>
          <w:rFonts w:ascii="Arial" w:cs="Arial" w:eastAsia="Arial" w:hAnsi="Arial"/>
          <w:rtl w:val="0"/>
        </w:rPr>
        <w:t xml:space="preserve">Introduction: Provides an overview of the Audio Book.</w:t>
      </w:r>
    </w:p>
    <w:p w:rsidR="00000000" w:rsidDel="00000000" w:rsidP="00000000" w:rsidRDefault="00000000" w:rsidRPr="00000000" w14:paraId="00000194">
      <w:pPr>
        <w:numPr>
          <w:ilvl w:val="1"/>
          <w:numId w:val="22"/>
        </w:numPr>
        <w:tabs>
          <w:tab w:val="left" w:leader="none" w:pos="540"/>
          <w:tab w:val="left" w:leader="none" w:pos="1260"/>
        </w:tabs>
        <w:spacing w:after="0" w:lineRule="auto"/>
        <w:ind w:left="450" w:hanging="360"/>
        <w:rPr>
          <w:rFonts w:ascii="Arial" w:cs="Arial" w:eastAsia="Arial" w:hAnsi="Arial"/>
        </w:rPr>
      </w:pPr>
      <w:bookmarkStart w:colFirst="0" w:colLast="0" w:name="_heading=h.rozjf68v2mex" w:id="80"/>
      <w:bookmarkEnd w:id="80"/>
      <w:r w:rsidDel="00000000" w:rsidR="00000000" w:rsidRPr="00000000">
        <w:rPr>
          <w:rFonts w:ascii="Arial" w:cs="Arial" w:eastAsia="Arial" w:hAnsi="Arial"/>
          <w:rtl w:val="0"/>
        </w:rPr>
        <w:t xml:space="preserve">Getting Started: Registration process, account setup, and initial login steps.</w:t>
      </w:r>
    </w:p>
    <w:p w:rsidR="00000000" w:rsidDel="00000000" w:rsidP="00000000" w:rsidRDefault="00000000" w:rsidRPr="00000000" w14:paraId="00000195">
      <w:pPr>
        <w:numPr>
          <w:ilvl w:val="1"/>
          <w:numId w:val="22"/>
        </w:numPr>
        <w:tabs>
          <w:tab w:val="left" w:leader="none" w:pos="540"/>
          <w:tab w:val="left" w:leader="none" w:pos="1260"/>
        </w:tabs>
        <w:spacing w:after="0" w:lineRule="auto"/>
        <w:ind w:left="450" w:hanging="360"/>
        <w:rPr>
          <w:rFonts w:ascii="Arial" w:cs="Arial" w:eastAsia="Arial" w:hAnsi="Arial"/>
        </w:rPr>
      </w:pPr>
      <w:bookmarkStart w:colFirst="0" w:colLast="0" w:name="_heading=h.t2t0v8x6yhoq" w:id="81"/>
      <w:bookmarkEnd w:id="81"/>
      <w:r w:rsidDel="00000000" w:rsidR="00000000" w:rsidRPr="00000000">
        <w:rPr>
          <w:rFonts w:ascii="Arial" w:cs="Arial" w:eastAsia="Arial" w:hAnsi="Arial"/>
          <w:rtl w:val="0"/>
        </w:rPr>
        <w:t xml:space="preserve">Navigating the application: listing all features for customer/seller.</w:t>
      </w:r>
    </w:p>
    <w:p w:rsidR="00000000" w:rsidDel="00000000" w:rsidP="00000000" w:rsidRDefault="00000000" w:rsidRPr="00000000" w14:paraId="00000196">
      <w:pPr>
        <w:numPr>
          <w:ilvl w:val="1"/>
          <w:numId w:val="22"/>
        </w:numPr>
        <w:tabs>
          <w:tab w:val="left" w:leader="none" w:pos="540"/>
          <w:tab w:val="left" w:leader="none" w:pos="1260"/>
        </w:tabs>
        <w:spacing w:after="0" w:lineRule="auto"/>
        <w:ind w:left="450" w:hanging="360"/>
        <w:rPr>
          <w:rFonts w:ascii="Arial" w:cs="Arial" w:eastAsia="Arial" w:hAnsi="Arial"/>
        </w:rPr>
      </w:pPr>
      <w:bookmarkStart w:colFirst="0" w:colLast="0" w:name="_heading=h.1rwg8x1wvcpq" w:id="82"/>
      <w:bookmarkEnd w:id="82"/>
      <w:r w:rsidDel="00000000" w:rsidR="00000000" w:rsidRPr="00000000">
        <w:rPr>
          <w:rFonts w:ascii="Arial" w:cs="Arial" w:eastAsia="Arial" w:hAnsi="Arial"/>
          <w:highlight w:val="white"/>
          <w:rtl w:val="0"/>
        </w:rPr>
        <w:t xml:space="preserve">listening: describe user journey</w:t>
      </w:r>
      <w:r w:rsidDel="00000000" w:rsidR="00000000" w:rsidRPr="00000000">
        <w:rPr>
          <w:rtl w:val="0"/>
        </w:rPr>
      </w:r>
    </w:p>
    <w:p w:rsidR="00000000" w:rsidDel="00000000" w:rsidP="00000000" w:rsidRDefault="00000000" w:rsidRPr="00000000" w14:paraId="00000197">
      <w:pPr>
        <w:numPr>
          <w:ilvl w:val="1"/>
          <w:numId w:val="22"/>
        </w:numPr>
        <w:tabs>
          <w:tab w:val="left" w:leader="none" w:pos="540"/>
          <w:tab w:val="left" w:leader="none" w:pos="1260"/>
        </w:tabs>
        <w:spacing w:after="0" w:lineRule="auto"/>
        <w:ind w:left="450" w:hanging="360"/>
        <w:rPr>
          <w:rFonts w:ascii="Arial" w:cs="Arial" w:eastAsia="Arial" w:hAnsi="Arial"/>
          <w:highlight w:val="white"/>
        </w:rPr>
      </w:pPr>
      <w:bookmarkStart w:colFirst="0" w:colLast="0" w:name="_heading=h.dpp3s6ddkd5t" w:id="83"/>
      <w:bookmarkEnd w:id="83"/>
      <w:r w:rsidDel="00000000" w:rsidR="00000000" w:rsidRPr="00000000">
        <w:rPr>
          <w:rFonts w:ascii="Arial" w:cs="Arial" w:eastAsia="Arial" w:hAnsi="Arial"/>
          <w:highlight w:val="white"/>
          <w:rtl w:val="0"/>
        </w:rPr>
        <w:t xml:space="preserve">Account management: managing profiles, updating personal information, and tracking orders.</w:t>
      </w:r>
    </w:p>
    <w:p w:rsidR="00000000" w:rsidDel="00000000" w:rsidP="00000000" w:rsidRDefault="00000000" w:rsidRPr="00000000" w14:paraId="00000198">
      <w:pPr>
        <w:numPr>
          <w:ilvl w:val="1"/>
          <w:numId w:val="22"/>
        </w:numPr>
        <w:tabs>
          <w:tab w:val="left" w:leader="none" w:pos="540"/>
          <w:tab w:val="left" w:leader="none" w:pos="1260"/>
        </w:tabs>
        <w:spacing w:after="120" w:lineRule="auto"/>
        <w:ind w:left="450" w:hanging="360"/>
        <w:rPr>
          <w:rFonts w:ascii="Arial" w:cs="Arial" w:eastAsia="Arial" w:hAnsi="Arial"/>
          <w:highlight w:val="white"/>
        </w:rPr>
      </w:pPr>
      <w:bookmarkStart w:colFirst="0" w:colLast="0" w:name="_heading=h.h23z1q3h633r" w:id="84"/>
      <w:bookmarkEnd w:id="84"/>
      <w:r w:rsidDel="00000000" w:rsidR="00000000" w:rsidRPr="00000000">
        <w:rPr>
          <w:rFonts w:ascii="Arial" w:cs="Arial" w:eastAsia="Arial" w:hAnsi="Arial"/>
          <w:highlight w:val="white"/>
          <w:rtl w:val="0"/>
        </w:rPr>
        <w:t xml:space="preserve">Policies and procedures: Outlines important policies and documentation.</w:t>
      </w:r>
    </w:p>
    <w:p w:rsidR="00000000" w:rsidDel="00000000" w:rsidP="00000000" w:rsidRDefault="00000000" w:rsidRPr="00000000" w14:paraId="00000199">
      <w:pPr>
        <w:tabs>
          <w:tab w:val="left" w:leader="none" w:pos="540"/>
          <w:tab w:val="left" w:leader="none" w:pos="1260"/>
        </w:tabs>
        <w:spacing w:after="120" w:lineRule="auto"/>
        <w:rPr>
          <w:rFonts w:ascii="Arial" w:cs="Arial" w:eastAsia="Arial" w:hAnsi="Arial"/>
          <w:highlight w:val="white"/>
        </w:rPr>
      </w:pPr>
      <w:r w:rsidDel="00000000" w:rsidR="00000000" w:rsidRPr="00000000">
        <w:rPr>
          <w:rFonts w:ascii="Arial" w:cs="Arial" w:eastAsia="Arial" w:hAnsi="Arial"/>
          <w:highlight w:val="white"/>
          <w:rtl w:val="0"/>
        </w:rPr>
        <w:t xml:space="preserve">Desired Length and Level of Detail: Being comprehensive and concise, User Manual must provide sufficient information without overwhelming users with unnecessary details.</w:t>
      </w:r>
    </w:p>
    <w:p w:rsidR="00000000" w:rsidDel="00000000" w:rsidP="00000000" w:rsidRDefault="00000000" w:rsidRPr="00000000" w14:paraId="0000019A">
      <w:pPr>
        <w:tabs>
          <w:tab w:val="left" w:leader="none" w:pos="540"/>
          <w:tab w:val="left" w:leader="none" w:pos="1260"/>
        </w:tabs>
        <w:spacing w:after="120" w:lineRule="auto"/>
        <w:rPr>
          <w:rFonts w:ascii="Arial" w:cs="Arial" w:eastAsia="Arial" w:hAnsi="Arial"/>
          <w:highlight w:val="white"/>
        </w:rPr>
      </w:pPr>
      <w:bookmarkStart w:colFirst="0" w:colLast="0" w:name="_heading=h.d5kx5snqgjn2" w:id="85"/>
      <w:bookmarkEnd w:id="85"/>
      <w:r w:rsidDel="00000000" w:rsidR="00000000" w:rsidRPr="00000000">
        <w:rPr>
          <w:rFonts w:ascii="Arial" w:cs="Arial" w:eastAsia="Arial" w:hAnsi="Arial"/>
          <w:highlight w:val="white"/>
          <w:rtl w:val="0"/>
        </w:rPr>
        <w:t xml:space="preserve">Index and Glossary: For index, users are able to quickly locate specific topics or sections within the manual. The glossary must define unfamiliar terms or acronyms used throughout the manual.</w:t>
      </w:r>
    </w:p>
    <w:p w:rsidR="00000000" w:rsidDel="00000000" w:rsidP="00000000" w:rsidRDefault="00000000" w:rsidRPr="00000000" w14:paraId="0000019B">
      <w:pPr>
        <w:pStyle w:val="Heading2"/>
        <w:numPr>
          <w:ilvl w:val="1"/>
          <w:numId w:val="1"/>
        </w:numPr>
        <w:ind w:left="0" w:firstLine="0"/>
        <w:rPr/>
      </w:pPr>
      <w:bookmarkStart w:colFirst="0" w:colLast="0" w:name="_heading=h.m5vc138fk98g" w:id="86"/>
      <w:bookmarkEnd w:id="86"/>
      <w:r w:rsidDel="00000000" w:rsidR="00000000" w:rsidRPr="00000000">
        <w:rPr>
          <w:vertAlign w:val="baseline"/>
          <w:rtl w:val="0"/>
        </w:rPr>
        <w:t xml:space="preserve">Online Help</w:t>
      </w:r>
      <w:r w:rsidDel="00000000" w:rsidR="00000000" w:rsidRPr="00000000">
        <w:rPr>
          <w:rtl w:val="0"/>
        </w:rPr>
      </w:r>
    </w:p>
    <w:p w:rsidR="00000000" w:rsidDel="00000000" w:rsidP="00000000" w:rsidRDefault="00000000" w:rsidRPr="00000000" w14:paraId="0000019C">
      <w:pPr>
        <w:tabs>
          <w:tab w:val="left" w:leader="none" w:pos="540"/>
          <w:tab w:val="left" w:leader="none" w:pos="1260"/>
        </w:tabs>
        <w:spacing w:after="120" w:lineRule="auto"/>
        <w:rPr>
          <w:rFonts w:ascii="Arial" w:cs="Arial" w:eastAsia="Arial" w:hAnsi="Arial"/>
          <w:highlight w:val="white"/>
        </w:rPr>
      </w:pPr>
      <w:r w:rsidDel="00000000" w:rsidR="00000000" w:rsidRPr="00000000">
        <w:rPr>
          <w:rFonts w:ascii="Arial" w:cs="Arial" w:eastAsia="Arial" w:hAnsi="Arial"/>
          <w:highlight w:val="white"/>
          <w:rtl w:val="0"/>
        </w:rPr>
        <w:t xml:space="preserve">The Audio Book support team, under the guidance of administrators, is committed to delivering exceptional service and ensuring a smooth and satisfying experience for users. Determine what information users will need assistance with, such as navigating the application, understanding policies, or solving common issues. Also, the need to create content for the online help system, including written documentation, tutorials and FAQs. Ensure that the content is clear, concise, and easy to understand, matching with user-level knowledge.</w:t>
      </w:r>
    </w:p>
    <w:p w:rsidR="00000000" w:rsidDel="00000000" w:rsidP="00000000" w:rsidRDefault="00000000" w:rsidRPr="00000000" w14:paraId="0000019D">
      <w:pPr>
        <w:pStyle w:val="Heading2"/>
        <w:numPr>
          <w:ilvl w:val="1"/>
          <w:numId w:val="1"/>
        </w:numPr>
        <w:ind w:left="0" w:firstLine="0"/>
        <w:rPr/>
      </w:pPr>
      <w:bookmarkStart w:colFirst="0" w:colLast="0" w:name="_heading=h.qt9fznkd86n5" w:id="87"/>
      <w:bookmarkEnd w:id="87"/>
      <w:r w:rsidDel="00000000" w:rsidR="00000000" w:rsidRPr="00000000">
        <w:rPr>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9E">
      <w:pPr>
        <w:tabs>
          <w:tab w:val="left" w:leader="none" w:pos="540"/>
          <w:tab w:val="left" w:leader="none" w:pos="1260"/>
        </w:tabs>
        <w:spacing w:after="120" w:lineRule="auto"/>
        <w:rPr>
          <w:rFonts w:ascii="Arial" w:cs="Arial" w:eastAsia="Arial" w:hAnsi="Arial"/>
          <w:highlight w:val="white"/>
        </w:rPr>
      </w:pPr>
      <w:r w:rsidDel="00000000" w:rsidR="00000000" w:rsidRPr="00000000">
        <w:rPr>
          <w:rFonts w:ascii="Arial" w:cs="Arial" w:eastAsia="Arial" w:hAnsi="Arial"/>
          <w:highlight w:val="white"/>
          <w:rtl w:val="0"/>
        </w:rPr>
        <w:t xml:space="preserve">For admins of Audio Book: Required database and system operation knowledge, our admins team firstly installs the audible book application on a server or local development environment. Prerequisites such as server requirements, software dependencies, and database setup instructions need to be read and prepared.</w:t>
      </w:r>
    </w:p>
    <w:p w:rsidR="00000000" w:rsidDel="00000000" w:rsidP="00000000" w:rsidRDefault="00000000" w:rsidRPr="00000000" w14:paraId="0000019F">
      <w:pPr>
        <w:tabs>
          <w:tab w:val="left" w:leader="none" w:pos="540"/>
          <w:tab w:val="left" w:leader="none" w:pos="1260"/>
        </w:tabs>
        <w:spacing w:after="120" w:lineRule="auto"/>
        <w:rPr>
          <w:rFonts w:ascii="Arial" w:cs="Arial" w:eastAsia="Arial" w:hAnsi="Arial"/>
          <w:highlight w:val="white"/>
        </w:rPr>
      </w:pPr>
      <w:bookmarkStart w:colFirst="0" w:colLast="0" w:name="_heading=h.lap11gjzmlf3" w:id="88"/>
      <w:bookmarkEnd w:id="88"/>
      <w:r w:rsidDel="00000000" w:rsidR="00000000" w:rsidRPr="00000000">
        <w:rPr>
          <w:rFonts w:ascii="Arial" w:cs="Arial" w:eastAsia="Arial" w:hAnsi="Arial"/>
          <w:highlight w:val="white"/>
          <w:rtl w:val="0"/>
        </w:rPr>
        <w:t xml:space="preserve">For customers: Transparent instructions for customers on how to browse products, search for specific items, and make purchases on the platform. Also, processes of purchasing must be indicated. Furthermore, guidance on initializing accounts, managing listening carts and policies must be included.</w:t>
      </w:r>
    </w:p>
    <w:p w:rsidR="00000000" w:rsidDel="00000000" w:rsidP="00000000" w:rsidRDefault="00000000" w:rsidRPr="00000000" w14:paraId="000001A0">
      <w:pPr>
        <w:tabs>
          <w:tab w:val="left" w:leader="none" w:pos="540"/>
          <w:tab w:val="left" w:leader="none" w:pos="1260"/>
        </w:tabs>
        <w:spacing w:after="120" w:lineRule="auto"/>
        <w:rPr>
          <w:rFonts w:ascii="Arial" w:cs="Arial" w:eastAsia="Arial" w:hAnsi="Arial"/>
          <w:highlight w:val="white"/>
        </w:rPr>
      </w:pPr>
      <w:bookmarkStart w:colFirst="0" w:colLast="0" w:name="_heading=h.wdhfxwwr7zen" w:id="89"/>
      <w:bookmarkEnd w:id="89"/>
      <w:r w:rsidDel="00000000" w:rsidR="00000000" w:rsidRPr="00000000">
        <w:rPr>
          <w:rFonts w:ascii="Arial" w:cs="Arial" w:eastAsia="Arial" w:hAnsi="Arial"/>
          <w:highlight w:val="white"/>
          <w:rtl w:val="0"/>
        </w:rPr>
        <w:t xml:space="preserve">For sellers: Instructions for account setting up and tools utilization must be provided.</w:t>
      </w:r>
    </w:p>
    <w:p w:rsidR="00000000" w:rsidDel="00000000" w:rsidP="00000000" w:rsidRDefault="00000000" w:rsidRPr="00000000" w14:paraId="000001A1">
      <w:pPr>
        <w:pStyle w:val="Heading2"/>
        <w:widowControl w:val="1"/>
        <w:numPr>
          <w:ilvl w:val="1"/>
          <w:numId w:val="1"/>
        </w:numPr>
        <w:ind w:left="0" w:firstLine="0"/>
        <w:rPr/>
      </w:pPr>
      <w:bookmarkStart w:colFirst="0" w:colLast="0" w:name="_heading=h.5u3uawrk43ow" w:id="90"/>
      <w:bookmarkEnd w:id="90"/>
      <w:r w:rsidDel="00000000" w:rsidR="00000000" w:rsidRPr="00000000">
        <w:rPr>
          <w:vertAlign w:val="baseline"/>
          <w:rtl w:val="0"/>
        </w:rPr>
        <w:t xml:space="preserve">Labeling and Packaging</w:t>
      </w:r>
      <w:r w:rsidDel="00000000" w:rsidR="00000000" w:rsidRPr="00000000">
        <w:rPr>
          <w:rtl w:val="0"/>
        </w:rPr>
      </w:r>
    </w:p>
    <w:p w:rsidR="00000000" w:rsidDel="00000000" w:rsidP="00000000" w:rsidRDefault="00000000" w:rsidRPr="00000000" w14:paraId="000001A2">
      <w:pPr>
        <w:tabs>
          <w:tab w:val="left" w:leader="none" w:pos="540"/>
          <w:tab w:val="left" w:leader="none" w:pos="1260"/>
        </w:tabs>
        <w:spacing w:after="120" w:lineRule="auto"/>
        <w:rPr>
          <w:rFonts w:ascii="Arial" w:cs="Arial" w:eastAsia="Arial" w:hAnsi="Arial"/>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This is a application project.</w:t>
      </w:r>
      <w:r w:rsidDel="00000000" w:rsidR="00000000" w:rsidRPr="00000000">
        <w:rPr>
          <w:rtl w:val="0"/>
        </w:rPr>
      </w:r>
    </w:p>
    <w:sdt>
      <w:sdtPr>
        <w:tag w:val="goog_rdk_2"/>
      </w:sdtPr>
      <w:sdtContent>
        <w:p w:rsidR="00000000" w:rsidDel="00000000" w:rsidP="00000000" w:rsidRDefault="00000000" w:rsidRPr="00000000" w14:paraId="000001A3">
          <w:pPr>
            <w:pStyle w:val="Heading1"/>
            <w:numPr>
              <w:ilvl w:val="0"/>
              <w:numId w:val="17"/>
            </w:numPr>
            <w:ind w:left="720" w:hanging="360"/>
            <w:rPr>
              <w:del w:author="Anh Phan Lâm" w:id="0" w:date="2024-05-25T15:27:57Z"/>
              <w:vertAlign w:val="baseline"/>
            </w:rPr>
          </w:pPr>
          <w:sdt>
            <w:sdtPr>
              <w:tag w:val="goog_rdk_1"/>
            </w:sdtPr>
            <w:sdtContent>
              <w:del w:author="Anh Phan Lâm" w:id="0" w:date="2024-05-25T15:27:57Z">
                <w:bookmarkStart w:colFirst="0" w:colLast="0" w:name="_heading=h.b98w3iyr7v35" w:id="91"/>
                <w:bookmarkEnd w:id="91"/>
                <w:r w:rsidDel="00000000" w:rsidR="00000000" w:rsidRPr="00000000">
                  <w:rPr>
                    <w:vertAlign w:val="baseline"/>
                    <w:rtl w:val="0"/>
                  </w:rPr>
                  <w:delText xml:space="preserve">A         Feature Attributes</w:delText>
                </w:r>
              </w:del>
            </w:sdtContent>
          </w:sdt>
        </w:p>
      </w:sdtContent>
    </w:sdt>
    <w:p w:rsidR="00000000" w:rsidDel="00000000" w:rsidP="00000000" w:rsidRDefault="00000000" w:rsidRPr="00000000" w14:paraId="000001A4">
      <w:pPr>
        <w:pStyle w:val="Heading1"/>
        <w:widowControl w:val="1"/>
        <w:numPr>
          <w:ilvl w:val="0"/>
          <w:numId w:val="17"/>
        </w:numPr>
        <w:ind w:left="720" w:hanging="360"/>
        <w:rPr>
          <w:vertAlign w:val="baseline"/>
        </w:rPr>
      </w:pPr>
      <w:bookmarkStart w:colFirst="0" w:colLast="0" w:name="_heading=h.oziacrxwoi9c" w:id="92"/>
      <w:bookmarkEnd w:id="92"/>
      <w:sdt>
        <w:sdtPr>
          <w:tag w:val="goog_rdk_3"/>
        </w:sdtPr>
        <w:sdtContent>
          <w:del w:author="Anh Phan Lâm" w:id="0" w:date="2024-05-25T15:27:57Z">
            <w:r w:rsidDel="00000000" w:rsidR="00000000" w:rsidRPr="00000000">
              <w:rPr>
                <w:vertAlign w:val="baseline"/>
                <w:rtl w:val="0"/>
              </w:rPr>
              <w:delText xml:space="preserve">A.1</w:delText>
              <w:tab/>
              <w:delText xml:space="preserve">Status</w:delText>
            </w:r>
          </w:del>
        </w:sdtContent>
      </w:sdt>
      <w:r w:rsidDel="00000000" w:rsidR="00000000" w:rsidRPr="00000000">
        <w:rPr>
          <w:rtl w:val="0"/>
        </w:rPr>
      </w:r>
    </w:p>
    <w:tbl>
      <w:tblPr>
        <w:tblStyle w:val="Table5"/>
        <w:tblW w:w="7218.0"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sdt>
        <w:sdtPr>
          <w:tag w:val="goog_rdk_5"/>
        </w:sdtPr>
        <w:sdtContent>
          <w:tr>
            <w:trPr>
              <w:cantSplit w:val="1"/>
              <w:tblHeader w:val="0"/>
              <w:del w:author="Anh Phan Lâm" w:id="0" w:date="2024-05-25T15:27:57Z"/>
            </w:trPr>
            <w:tc>
              <w:tcPr>
                <w:tcBorders>
                  <w:bottom w:color="000000" w:space="0" w:sz="12" w:val="single"/>
                </w:tcBorders>
                <w:vAlign w:val="top"/>
              </w:tcPr>
              <w:sdt>
                <w:sdtPr>
                  <w:tag w:val="goog_rdk_7"/>
                </w:sdtPr>
                <w:sdtContent>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6"/>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Proposed</w:delText>
                          </w:r>
                        </w:del>
                      </w:sdtContent>
                    </w:sdt>
                  </w:p>
                </w:sdtContent>
              </w:sdt>
            </w:tc>
            <w:tc>
              <w:tcPr>
                <w:tcBorders>
                  <w:bottom w:color="000000" w:space="0" w:sz="12" w:val="single"/>
                </w:tcBorders>
                <w:vAlign w:val="top"/>
              </w:tcPr>
              <w:sdt>
                <w:sdtPr>
                  <w:tag w:val="goog_rdk_9"/>
                </w:sdtPr>
                <w:sdtContent>
                  <w:p w:rsidR="00000000" w:rsidDel="00000000" w:rsidP="00000000" w:rsidRDefault="00000000" w:rsidRPr="00000000" w14:paraId="000001A6">
                    <w:pPr>
                      <w:tabs>
                        <w:tab w:val="left" w:leader="none" w:pos="540"/>
                        <w:tab w:val="left" w:leader="none" w:pos="1260"/>
                      </w:tabs>
                      <w:spacing w:after="120" w:lineRule="auto"/>
                      <w:rPr>
                        <w:del w:author="Anh Phan Lâm" w:id="0" w:date="2024-05-25T15:27:57Z"/>
                        <w:rFonts w:ascii="Arial" w:cs="Arial" w:eastAsia="Arial" w:hAnsi="Arial"/>
                      </w:rPr>
                    </w:pPr>
                    <w:sdt>
                      <w:sdtPr>
                        <w:tag w:val="goog_rdk_8"/>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p>
                </w:sdtContent>
              </w:sdt>
            </w:tc>
          </w:tr>
        </w:sdtContent>
      </w:sdt>
      <w:sdt>
        <w:sdtPr>
          <w:tag w:val="goog_rdk_10"/>
        </w:sdtPr>
        <w:sdtContent>
          <w:tr>
            <w:trPr>
              <w:cantSplit w:val="1"/>
              <w:tblHeader w:val="0"/>
              <w:del w:author="Anh Phan Lâm" w:id="0" w:date="2024-05-25T15:27:57Z"/>
            </w:trPr>
            <w:tc>
              <w:tcPr>
                <w:tcBorders>
                  <w:top w:color="000000" w:space="0" w:sz="0" w:val="nil"/>
                </w:tcBorders>
                <w:vAlign w:val="top"/>
              </w:tcPr>
              <w:sdt>
                <w:sdtPr>
                  <w:tag w:val="goog_rdk_12"/>
                </w:sdtPr>
                <w:sdtContent>
                  <w:p w:rsidR="00000000" w:rsidDel="00000000" w:rsidP="00000000" w:rsidRDefault="00000000" w:rsidRPr="00000000" w14:paraId="000001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11"/>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Approved</w:delText>
                          </w:r>
                        </w:del>
                      </w:sdtContent>
                    </w:sdt>
                  </w:p>
                </w:sdtContent>
              </w:sdt>
            </w:tc>
            <w:tc>
              <w:tcPr>
                <w:tcBorders>
                  <w:top w:color="000000" w:space="0" w:sz="0" w:val="nil"/>
                </w:tcBorders>
                <w:vAlign w:val="top"/>
              </w:tcPr>
              <w:sdt>
                <w:sdtPr>
                  <w:tag w:val="goog_rdk_14"/>
                </w:sdtPr>
                <w:sdtContent>
                  <w:p w:rsidR="00000000" w:rsidDel="00000000" w:rsidP="00000000" w:rsidRDefault="00000000" w:rsidRPr="00000000" w14:paraId="000001A8">
                    <w:pPr>
                      <w:tabs>
                        <w:tab w:val="left" w:leader="none" w:pos="540"/>
                        <w:tab w:val="left" w:leader="none" w:pos="1260"/>
                      </w:tabs>
                      <w:spacing w:after="120" w:lineRule="auto"/>
                      <w:rPr>
                        <w:del w:author="Anh Phan Lâm" w:id="0" w:date="2024-05-25T15:27:57Z"/>
                        <w:rFonts w:ascii="Arial" w:cs="Arial" w:eastAsia="Arial" w:hAnsi="Arial"/>
                      </w:rPr>
                    </w:pPr>
                    <w:sdt>
                      <w:sdtPr>
                        <w:tag w:val="goog_rdk_13"/>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p>
                </w:sdtContent>
              </w:sdt>
              <w:sdt>
                <w:sdtPr>
                  <w:tag w:val="goog_rdk_16"/>
                </w:sdtPr>
                <w:sdtContent>
                  <w:p w:rsidR="00000000" w:rsidDel="00000000" w:rsidP="00000000" w:rsidRDefault="00000000" w:rsidRPr="00000000" w14:paraId="000001A9">
                    <w:pPr>
                      <w:tabs>
                        <w:tab w:val="left" w:leader="none" w:pos="540"/>
                        <w:tab w:val="left" w:leader="none" w:pos="1260"/>
                      </w:tabs>
                      <w:spacing w:after="120" w:lineRule="auto"/>
                      <w:rPr>
                        <w:del w:author="Anh Phan Lâm" w:id="0" w:date="2024-05-25T15:27:57Z"/>
                        <w:rFonts w:ascii="Arial" w:cs="Arial" w:eastAsia="Arial" w:hAnsi="Arial"/>
                      </w:rPr>
                    </w:pPr>
                    <w:sdt>
                      <w:sdtPr>
                        <w:tag w:val="goog_rdk_15"/>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p>
                </w:sdtContent>
              </w:sdt>
              <w:sdt>
                <w:sdtPr>
                  <w:tag w:val="goog_rdk_18"/>
                </w:sdtPr>
                <w:sdtContent>
                  <w:p w:rsidR="00000000" w:rsidDel="00000000" w:rsidP="00000000" w:rsidRDefault="00000000" w:rsidRPr="00000000" w14:paraId="000001AA">
                    <w:pPr>
                      <w:tabs>
                        <w:tab w:val="left" w:leader="none" w:pos="540"/>
                        <w:tab w:val="left" w:leader="none" w:pos="1260"/>
                      </w:tabs>
                      <w:spacing w:after="120" w:lineRule="auto"/>
                      <w:rPr>
                        <w:del w:author="Anh Phan Lâm" w:id="0" w:date="2024-05-25T15:27:57Z"/>
                        <w:rFonts w:ascii="Arial" w:cs="Arial" w:eastAsia="Arial" w:hAnsi="Arial"/>
                      </w:rPr>
                    </w:pPr>
                    <w:sdt>
                      <w:sdtPr>
                        <w:tag w:val="goog_rdk_17"/>
                      </w:sdtPr>
                      <w:sdtContent>
                        <w:del w:author="Anh Phan Lâm" w:id="0" w:date="2024-05-25T15:27:57Z">
                          <w:r w:rsidDel="00000000" w:rsidR="00000000" w:rsidRPr="00000000">
                            <w:rPr>
                              <w:rFonts w:ascii="Arial" w:cs="Arial" w:eastAsia="Arial" w:hAnsi="Arial"/>
                              <w:rtl w:val="0"/>
                            </w:rPr>
                            <w:delText xml:space="preserve">Personal Information Management</w:delText>
                          </w:r>
                        </w:del>
                      </w:sdtContent>
                    </w:sdt>
                  </w:p>
                </w:sdtContent>
              </w:sdt>
              <w:sdt>
                <w:sdtPr>
                  <w:tag w:val="goog_rdk_20"/>
                </w:sdtPr>
                <w:sdtContent>
                  <w:p w:rsidR="00000000" w:rsidDel="00000000" w:rsidP="00000000" w:rsidRDefault="00000000" w:rsidRPr="00000000" w14:paraId="000001AB">
                    <w:pPr>
                      <w:tabs>
                        <w:tab w:val="left" w:leader="none" w:pos="540"/>
                        <w:tab w:val="left" w:leader="none" w:pos="1260"/>
                      </w:tabs>
                      <w:spacing w:after="120" w:lineRule="auto"/>
                      <w:rPr>
                        <w:del w:author="Anh Phan Lâm" w:id="0" w:date="2024-05-25T15:27:57Z"/>
                        <w:rFonts w:ascii="Arial" w:cs="Arial" w:eastAsia="Arial" w:hAnsi="Arial"/>
                      </w:rPr>
                    </w:pPr>
                    <w:sdt>
                      <w:sdtPr>
                        <w:tag w:val="goog_rdk_19"/>
                      </w:sdtPr>
                      <w:sdtContent>
                        <w:del w:author="Anh Phan Lâm" w:id="0" w:date="2024-05-25T15:27:57Z">
                          <w:r w:rsidDel="00000000" w:rsidR="00000000" w:rsidRPr="00000000">
                            <w:rPr>
                              <w:rFonts w:ascii="Arial" w:cs="Arial" w:eastAsia="Arial" w:hAnsi="Arial"/>
                              <w:rtl w:val="0"/>
                            </w:rPr>
                            <w:delText xml:space="preserve">Add to Cart</w:delText>
                          </w:r>
                        </w:del>
                      </w:sdtContent>
                    </w:sdt>
                  </w:p>
                </w:sdtContent>
              </w:sdt>
              <w:sdt>
                <w:sdtPr>
                  <w:tag w:val="goog_rdk_22"/>
                </w:sdtPr>
                <w:sdtContent>
                  <w:p w:rsidR="00000000" w:rsidDel="00000000" w:rsidP="00000000" w:rsidRDefault="00000000" w:rsidRPr="00000000" w14:paraId="000001AC">
                    <w:pPr>
                      <w:tabs>
                        <w:tab w:val="left" w:leader="none" w:pos="540"/>
                        <w:tab w:val="left" w:leader="none" w:pos="1260"/>
                      </w:tabs>
                      <w:spacing w:after="120" w:lineRule="auto"/>
                      <w:rPr>
                        <w:del w:author="Anh Phan Lâm" w:id="0" w:date="2024-05-25T15:27:57Z"/>
                        <w:rFonts w:ascii="Arial" w:cs="Arial" w:eastAsia="Arial" w:hAnsi="Arial"/>
                      </w:rPr>
                    </w:pPr>
                    <w:sdt>
                      <w:sdtPr>
                        <w:tag w:val="goog_rdk_21"/>
                      </w:sdtPr>
                      <w:sdtContent>
                        <w:del w:author="Anh Phan Lâm" w:id="0" w:date="2024-05-25T15:27:57Z">
                          <w:r w:rsidDel="00000000" w:rsidR="00000000" w:rsidRPr="00000000">
                            <w:rPr>
                              <w:rFonts w:ascii="Arial" w:cs="Arial" w:eastAsia="Arial" w:hAnsi="Arial"/>
                              <w:rtl w:val="0"/>
                            </w:rPr>
                            <w:delText xml:space="preserve">Purchase Products</w:delText>
                          </w:r>
                        </w:del>
                      </w:sdtContent>
                    </w:sdt>
                  </w:p>
                </w:sdtContent>
              </w:sdt>
              <w:sdt>
                <w:sdtPr>
                  <w:tag w:val="goog_rdk_24"/>
                </w:sdtPr>
                <w:sdtContent>
                  <w:p w:rsidR="00000000" w:rsidDel="00000000" w:rsidP="00000000" w:rsidRDefault="00000000" w:rsidRPr="00000000" w14:paraId="000001AD">
                    <w:pPr>
                      <w:tabs>
                        <w:tab w:val="left" w:leader="none" w:pos="540"/>
                        <w:tab w:val="left" w:leader="none" w:pos="1260"/>
                      </w:tabs>
                      <w:spacing w:after="120" w:lineRule="auto"/>
                      <w:rPr>
                        <w:del w:author="Anh Phan Lâm" w:id="0" w:date="2024-05-25T15:27:57Z"/>
                        <w:rFonts w:ascii="Arial" w:cs="Arial" w:eastAsia="Arial" w:hAnsi="Arial"/>
                      </w:rPr>
                    </w:pPr>
                    <w:sdt>
                      <w:sdtPr>
                        <w:tag w:val="goog_rdk_23"/>
                      </w:sdtPr>
                      <w:sdtContent>
                        <w:del w:author="Anh Phan Lâm" w:id="0" w:date="2024-05-25T15:27:57Z">
                          <w:r w:rsidDel="00000000" w:rsidR="00000000" w:rsidRPr="00000000">
                            <w:rPr>
                              <w:rFonts w:ascii="Arial" w:cs="Arial" w:eastAsia="Arial" w:hAnsi="Arial"/>
                              <w:rtl w:val="0"/>
                            </w:rPr>
                            <w:delText xml:space="preserve">Product Reviews</w:delText>
                          </w:r>
                        </w:del>
                      </w:sdtContent>
                    </w:sdt>
                  </w:p>
                </w:sdtContent>
              </w:sdt>
              <w:sdt>
                <w:sdtPr>
                  <w:tag w:val="goog_rdk_26"/>
                </w:sdtPr>
                <w:sdtContent>
                  <w:p w:rsidR="00000000" w:rsidDel="00000000" w:rsidP="00000000" w:rsidRDefault="00000000" w:rsidRPr="00000000" w14:paraId="000001AE">
                    <w:pPr>
                      <w:tabs>
                        <w:tab w:val="left" w:leader="none" w:pos="540"/>
                        <w:tab w:val="left" w:leader="none" w:pos="1260"/>
                      </w:tabs>
                      <w:spacing w:after="120" w:lineRule="auto"/>
                      <w:rPr>
                        <w:del w:author="Anh Phan Lâm" w:id="0" w:date="2024-05-25T15:27:57Z"/>
                        <w:rFonts w:ascii="Arial" w:cs="Arial" w:eastAsia="Arial" w:hAnsi="Arial"/>
                      </w:rPr>
                    </w:pPr>
                    <w:sdt>
                      <w:sdtPr>
                        <w:tag w:val="goog_rdk_25"/>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p>
                </w:sdtContent>
              </w:sdt>
            </w:tc>
          </w:tr>
        </w:sdtContent>
      </w:sdt>
      <w:sdt>
        <w:sdtPr>
          <w:tag w:val="goog_rdk_27"/>
        </w:sdtPr>
        <w:sdtContent>
          <w:tr>
            <w:trPr>
              <w:cantSplit w:val="1"/>
              <w:tblHeader w:val="0"/>
              <w:del w:author="Anh Phan Lâm" w:id="0" w:date="2024-05-25T15:27:57Z"/>
            </w:trPr>
            <w:tc>
              <w:tcPr>
                <w:vAlign w:val="top"/>
              </w:tcPr>
              <w:sdt>
                <w:sdtPr>
                  <w:tag w:val="goog_rdk_29"/>
                </w:sdtPr>
                <w:sdtContent>
                  <w:p w:rsidR="00000000" w:rsidDel="00000000" w:rsidP="00000000" w:rsidRDefault="00000000" w:rsidRPr="00000000" w14:paraId="000001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28"/>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Incorporated</w:delText>
                          </w:r>
                        </w:del>
                      </w:sdtContent>
                    </w:sdt>
                  </w:p>
                </w:sdtContent>
              </w:sdt>
            </w:tc>
            <w:tc>
              <w:tcPr>
                <w:vAlign w:val="top"/>
              </w:tcPr>
              <w:sdt>
                <w:sdtPr>
                  <w:tag w:val="goog_rdk_31"/>
                </w:sdtPr>
                <w:sdtContent>
                  <w:p w:rsidR="00000000" w:rsidDel="00000000" w:rsidP="00000000" w:rsidRDefault="00000000" w:rsidRPr="00000000" w14:paraId="000001B0">
                    <w:pPr>
                      <w:tabs>
                        <w:tab w:val="left" w:leader="none" w:pos="540"/>
                        <w:tab w:val="left" w:leader="none" w:pos="1260"/>
                      </w:tabs>
                      <w:spacing w:after="120" w:lineRule="auto"/>
                      <w:rPr>
                        <w:del w:author="Anh Phan Lâm" w:id="0" w:date="2024-05-25T15:27:57Z"/>
                        <w:rFonts w:ascii="Arial" w:cs="Arial" w:eastAsia="Arial" w:hAnsi="Arial"/>
                      </w:rPr>
                    </w:pPr>
                    <w:sdt>
                      <w:sdtPr>
                        <w:tag w:val="goog_rdk_30"/>
                      </w:sdtPr>
                      <w:sdtContent>
                        <w:del w:author="Anh Phan Lâm" w:id="0" w:date="2024-05-25T15:27:57Z">
                          <w:r w:rsidDel="00000000" w:rsidR="00000000" w:rsidRPr="00000000">
                            <w:rPr>
                              <w:rFonts w:ascii="Arial" w:cs="Arial" w:eastAsia="Arial" w:hAnsi="Arial"/>
                              <w:rtl w:val="0"/>
                            </w:rPr>
                            <w:delText xml:space="preserve">Payment Method Options</w:delText>
                          </w:r>
                        </w:del>
                      </w:sdtContent>
                    </w:sdt>
                  </w:p>
                </w:sdtContent>
              </w:sdt>
              <w:sdt>
                <w:sdtPr>
                  <w:tag w:val="goog_rdk_33"/>
                </w:sdtPr>
                <w:sdtContent>
                  <w:p w:rsidR="00000000" w:rsidDel="00000000" w:rsidP="00000000" w:rsidRDefault="00000000" w:rsidRPr="00000000" w14:paraId="000001B1">
                    <w:pPr>
                      <w:tabs>
                        <w:tab w:val="left" w:leader="none" w:pos="540"/>
                        <w:tab w:val="left" w:leader="none" w:pos="1260"/>
                      </w:tabs>
                      <w:spacing w:after="120" w:lineRule="auto"/>
                      <w:rPr>
                        <w:del w:author="Anh Phan Lâm" w:id="0" w:date="2024-05-25T15:27:57Z"/>
                        <w:rFonts w:ascii="Arial" w:cs="Arial" w:eastAsia="Arial" w:hAnsi="Arial"/>
                      </w:rPr>
                    </w:pPr>
                    <w:sdt>
                      <w:sdtPr>
                        <w:tag w:val="goog_rdk_32"/>
                      </w:sdtPr>
                      <w:sdtContent>
                        <w:del w:author="Anh Phan Lâm" w:id="0" w:date="2024-05-25T15:27:57Z">
                          <w:r w:rsidDel="00000000" w:rsidR="00000000" w:rsidRPr="00000000">
                            <w:rPr>
                              <w:rFonts w:ascii="Arial" w:cs="Arial" w:eastAsia="Arial" w:hAnsi="Arial"/>
                              <w:rtl w:val="0"/>
                            </w:rPr>
                            <w:delText xml:space="preserve">Personalization Based on Search History</w:delText>
                          </w:r>
                        </w:del>
                      </w:sdtContent>
                    </w:sdt>
                  </w:p>
                </w:sdtContent>
              </w:sdt>
              <w:sdt>
                <w:sdtPr>
                  <w:tag w:val="goog_rdk_35"/>
                </w:sdtPr>
                <w:sdtContent>
                  <w:p w:rsidR="00000000" w:rsidDel="00000000" w:rsidP="00000000" w:rsidRDefault="00000000" w:rsidRPr="00000000" w14:paraId="000001B2">
                    <w:pPr>
                      <w:tabs>
                        <w:tab w:val="left" w:leader="none" w:pos="540"/>
                        <w:tab w:val="left" w:leader="none" w:pos="1260"/>
                      </w:tabs>
                      <w:spacing w:after="120" w:lineRule="auto"/>
                      <w:rPr>
                        <w:del w:author="Anh Phan Lâm" w:id="0" w:date="2024-05-25T15:27:57Z"/>
                        <w:rFonts w:ascii="Arial" w:cs="Arial" w:eastAsia="Arial" w:hAnsi="Arial"/>
                      </w:rPr>
                    </w:pPr>
                    <w:sdt>
                      <w:sdtPr>
                        <w:tag w:val="goog_rdk_34"/>
                      </w:sdtPr>
                      <w:sdtContent>
                        <w:del w:author="Anh Phan Lâm" w:id="0" w:date="2024-05-25T15:27:57Z">
                          <w:r w:rsidDel="00000000" w:rsidR="00000000" w:rsidRPr="00000000">
                            <w:rPr>
                              <w:rFonts w:ascii="Arial" w:cs="Arial" w:eastAsia="Arial" w:hAnsi="Arial"/>
                              <w:rtl w:val="0"/>
                            </w:rPr>
                            <w:delText xml:space="preserve">Display of Discount Codes/Promotions</w:delText>
                          </w:r>
                        </w:del>
                      </w:sdtContent>
                    </w:sdt>
                  </w:p>
                </w:sdtContent>
              </w:sdt>
            </w:tc>
          </w:tr>
        </w:sdtContent>
      </w:sdt>
    </w:tbl>
    <w:sdt>
      <w:sdtPr>
        <w:tag w:val="goog_rdk_38"/>
      </w:sdtPr>
      <w:sdtContent>
        <w:p w:rsidR="00000000" w:rsidDel="00000000" w:rsidP="00000000" w:rsidRDefault="00000000" w:rsidRPr="00000000" w14:paraId="000001B3">
          <w:pPr>
            <w:pStyle w:val="Heading1"/>
            <w:widowControl w:val="1"/>
            <w:numPr>
              <w:ilvl w:val="0"/>
              <w:numId w:val="17"/>
            </w:numPr>
            <w:ind w:left="720" w:hanging="360"/>
            <w:rPr>
              <w:del w:author="Anh Phan Lâm" w:id="0" w:date="2024-05-25T15:27:57Z"/>
              <w:vertAlign w:val="baseline"/>
            </w:rPr>
          </w:pPr>
          <w:sdt>
            <w:sdtPr>
              <w:tag w:val="goog_rdk_37"/>
            </w:sdtPr>
            <w:sdtContent>
              <w:del w:author="Anh Phan Lâm" w:id="0" w:date="2024-05-25T15:27:57Z">
                <w:bookmarkStart w:colFirst="0" w:colLast="0" w:name="_heading=h.crxzrhpj0vxz" w:id="93"/>
                <w:bookmarkEnd w:id="93"/>
                <w:r w:rsidDel="00000000" w:rsidR="00000000" w:rsidRPr="00000000">
                  <w:rPr>
                    <w:vertAlign w:val="baseline"/>
                    <w:rtl w:val="0"/>
                  </w:rPr>
                  <w:delText xml:space="preserve">A.2</w:delText>
                  <w:tab/>
                  <w:delText xml:space="preserve">Benefit</w:delText>
                </w:r>
              </w:del>
            </w:sdtContent>
          </w:sdt>
        </w:p>
      </w:sdtContent>
    </w:sdt>
    <w:p w:rsidR="00000000" w:rsidDel="00000000" w:rsidP="00000000" w:rsidRDefault="00000000" w:rsidRPr="00000000" w14:paraId="000001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6"/>
        <w:tblW w:w="7218.000000000001" w:type="dxa"/>
        <w:jc w:val="left"/>
        <w:tblInd w:w="6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sdt>
        <w:sdtPr>
          <w:tag w:val="goog_rdk_40"/>
        </w:sdtPr>
        <w:sdtContent>
          <w:tr>
            <w:trPr>
              <w:cantSplit w:val="1"/>
              <w:tblHeader w:val="0"/>
              <w:del w:author="Anh Phan Lâm" w:id="0" w:date="2024-05-25T15:27:57Z"/>
            </w:trPr>
            <w:tc>
              <w:tcPr>
                <w:tcBorders>
                  <w:bottom w:color="000000" w:space="0" w:sz="12" w:val="single"/>
                </w:tcBorders>
                <w:vAlign w:val="top"/>
              </w:tcPr>
              <w:sdt>
                <w:sdtPr>
                  <w:tag w:val="goog_rdk_42"/>
                </w:sdtPr>
                <w:sdtContent>
                  <w:p w:rsidR="00000000" w:rsidDel="00000000" w:rsidP="00000000" w:rsidRDefault="00000000" w:rsidRPr="00000000" w14:paraId="000001B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41"/>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Critical</w:delText>
                          </w:r>
                        </w:del>
                      </w:sdtContent>
                    </w:sdt>
                  </w:p>
                </w:sdtContent>
              </w:sdt>
            </w:tc>
            <w:tc>
              <w:tcPr>
                <w:tcBorders>
                  <w:bottom w:color="000000" w:space="0" w:sz="12" w:val="single"/>
                </w:tcBorders>
                <w:vAlign w:val="top"/>
              </w:tcPr>
              <w:sdt>
                <w:sdtPr>
                  <w:tag w:val="goog_rdk_44"/>
                </w:sdtPr>
                <w:sdtContent>
                  <w:p w:rsidR="00000000" w:rsidDel="00000000" w:rsidP="00000000" w:rsidRDefault="00000000" w:rsidRPr="00000000" w14:paraId="000001B6">
                    <w:pPr>
                      <w:tabs>
                        <w:tab w:val="left" w:leader="none" w:pos="540"/>
                        <w:tab w:val="left" w:leader="none" w:pos="1260"/>
                      </w:tabs>
                      <w:spacing w:after="120" w:lineRule="auto"/>
                      <w:rPr>
                        <w:del w:author="Anh Phan Lâm" w:id="0" w:date="2024-05-25T15:27:57Z"/>
                        <w:rFonts w:ascii="Arial" w:cs="Arial" w:eastAsia="Arial" w:hAnsi="Arial"/>
                      </w:rPr>
                    </w:pPr>
                    <w:sdt>
                      <w:sdtPr>
                        <w:tag w:val="goog_rdk_43"/>
                      </w:sdtPr>
                      <w:sdtContent>
                        <w:del w:author="Anh Phan Lâm" w:id="0" w:date="2024-05-25T15:27:57Z">
                          <w:r w:rsidDel="00000000" w:rsidR="00000000" w:rsidRPr="00000000">
                            <w:rPr>
                              <w:rFonts w:ascii="Arial" w:cs="Arial" w:eastAsia="Arial" w:hAnsi="Arial"/>
                              <w:rtl w:val="0"/>
                            </w:rPr>
                            <w:delText xml:space="preserve">Add to Cart</w:delText>
                          </w:r>
                        </w:del>
                      </w:sdtContent>
                    </w:sdt>
                  </w:p>
                </w:sdtContent>
              </w:sdt>
              <w:sdt>
                <w:sdtPr>
                  <w:tag w:val="goog_rdk_46"/>
                </w:sdtPr>
                <w:sdtContent>
                  <w:p w:rsidR="00000000" w:rsidDel="00000000" w:rsidP="00000000" w:rsidRDefault="00000000" w:rsidRPr="00000000" w14:paraId="000001B7">
                    <w:pPr>
                      <w:tabs>
                        <w:tab w:val="left" w:leader="none" w:pos="540"/>
                        <w:tab w:val="left" w:leader="none" w:pos="1260"/>
                      </w:tabs>
                      <w:spacing w:after="120" w:lineRule="auto"/>
                      <w:rPr>
                        <w:del w:author="Anh Phan Lâm" w:id="0" w:date="2024-05-25T15:27:57Z"/>
                        <w:rFonts w:ascii="Arial" w:cs="Arial" w:eastAsia="Arial" w:hAnsi="Arial"/>
                      </w:rPr>
                    </w:pPr>
                    <w:sdt>
                      <w:sdtPr>
                        <w:tag w:val="goog_rdk_45"/>
                      </w:sdtPr>
                      <w:sdtContent>
                        <w:del w:author="Anh Phan Lâm" w:id="0" w:date="2024-05-25T15:27:57Z">
                          <w:r w:rsidDel="00000000" w:rsidR="00000000" w:rsidRPr="00000000">
                            <w:rPr>
                              <w:rFonts w:ascii="Arial" w:cs="Arial" w:eastAsia="Arial" w:hAnsi="Arial"/>
                              <w:rtl w:val="0"/>
                            </w:rPr>
                            <w:delText xml:space="preserve">Purchase Products</w:delText>
                          </w:r>
                        </w:del>
                      </w:sdtContent>
                    </w:sdt>
                  </w:p>
                </w:sdtContent>
              </w:sdt>
              <w:sdt>
                <w:sdtPr>
                  <w:tag w:val="goog_rdk_48"/>
                </w:sdtPr>
                <w:sdtContent>
                  <w:p w:rsidR="00000000" w:rsidDel="00000000" w:rsidP="00000000" w:rsidRDefault="00000000" w:rsidRPr="00000000" w14:paraId="000001B8">
                    <w:pPr>
                      <w:tabs>
                        <w:tab w:val="left" w:leader="none" w:pos="540"/>
                        <w:tab w:val="left" w:leader="none" w:pos="1260"/>
                      </w:tabs>
                      <w:spacing w:after="120" w:lineRule="auto"/>
                      <w:rPr>
                        <w:del w:author="Anh Phan Lâm" w:id="0" w:date="2024-05-25T15:27:57Z"/>
                        <w:rFonts w:ascii="Arial" w:cs="Arial" w:eastAsia="Arial" w:hAnsi="Arial"/>
                      </w:rPr>
                    </w:pPr>
                    <w:sdt>
                      <w:sdtPr>
                        <w:tag w:val="goog_rdk_47"/>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p>
                </w:sdtContent>
              </w:sdt>
            </w:tc>
          </w:tr>
        </w:sdtContent>
      </w:sdt>
      <w:sdt>
        <w:sdtPr>
          <w:tag w:val="goog_rdk_49"/>
        </w:sdtPr>
        <w:sdtContent>
          <w:tr>
            <w:trPr>
              <w:cantSplit w:val="1"/>
              <w:tblHeader w:val="0"/>
              <w:del w:author="Anh Phan Lâm" w:id="0" w:date="2024-05-25T15:27:57Z"/>
            </w:trPr>
            <w:tc>
              <w:tcPr>
                <w:tcBorders>
                  <w:top w:color="000000" w:space="0" w:sz="0" w:val="nil"/>
                </w:tcBorders>
                <w:vAlign w:val="top"/>
              </w:tcPr>
              <w:sdt>
                <w:sdtPr>
                  <w:tag w:val="goog_rdk_51"/>
                </w:sdtPr>
                <w:sdtContent>
                  <w:p w:rsidR="00000000" w:rsidDel="00000000" w:rsidP="00000000" w:rsidRDefault="00000000" w:rsidRPr="00000000" w14:paraId="000001B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50"/>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Important</w:delText>
                          </w:r>
                        </w:del>
                      </w:sdtContent>
                    </w:sdt>
                  </w:p>
                </w:sdtContent>
              </w:sdt>
            </w:tc>
            <w:tc>
              <w:tcPr>
                <w:tcBorders>
                  <w:top w:color="000000" w:space="0" w:sz="0" w:val="nil"/>
                </w:tcBorders>
                <w:vAlign w:val="top"/>
              </w:tcPr>
              <w:sdt>
                <w:sdtPr>
                  <w:tag w:val="goog_rdk_53"/>
                </w:sdtPr>
                <w:sdtContent>
                  <w:p w:rsidR="00000000" w:rsidDel="00000000" w:rsidP="00000000" w:rsidRDefault="00000000" w:rsidRPr="00000000" w14:paraId="000001BA">
                    <w:pPr>
                      <w:tabs>
                        <w:tab w:val="left" w:leader="none" w:pos="540"/>
                        <w:tab w:val="left" w:leader="none" w:pos="1260"/>
                      </w:tabs>
                      <w:spacing w:after="120" w:lineRule="auto"/>
                      <w:rPr>
                        <w:del w:author="Anh Phan Lâm" w:id="0" w:date="2024-05-25T15:27:57Z"/>
                        <w:rFonts w:ascii="Arial" w:cs="Arial" w:eastAsia="Arial" w:hAnsi="Arial"/>
                      </w:rPr>
                    </w:pPr>
                    <w:sdt>
                      <w:sdtPr>
                        <w:tag w:val="goog_rdk_52"/>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p>
                </w:sdtContent>
              </w:sdt>
              <w:sdt>
                <w:sdtPr>
                  <w:tag w:val="goog_rdk_55"/>
                </w:sdtPr>
                <w:sdtContent>
                  <w:p w:rsidR="00000000" w:rsidDel="00000000" w:rsidP="00000000" w:rsidRDefault="00000000" w:rsidRPr="00000000" w14:paraId="000001BB">
                    <w:pPr>
                      <w:tabs>
                        <w:tab w:val="left" w:leader="none" w:pos="540"/>
                        <w:tab w:val="left" w:leader="none" w:pos="1260"/>
                      </w:tabs>
                      <w:spacing w:after="120" w:lineRule="auto"/>
                      <w:rPr>
                        <w:del w:author="Anh Phan Lâm" w:id="0" w:date="2024-05-25T15:27:57Z"/>
                        <w:rFonts w:ascii="Arial" w:cs="Arial" w:eastAsia="Arial" w:hAnsi="Arial"/>
                      </w:rPr>
                    </w:pPr>
                    <w:sdt>
                      <w:sdtPr>
                        <w:tag w:val="goog_rdk_54"/>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p>
                </w:sdtContent>
              </w:sdt>
              <w:sdt>
                <w:sdtPr>
                  <w:tag w:val="goog_rdk_57"/>
                </w:sdtPr>
                <w:sdtContent>
                  <w:p w:rsidR="00000000" w:rsidDel="00000000" w:rsidP="00000000" w:rsidRDefault="00000000" w:rsidRPr="00000000" w14:paraId="000001BC">
                    <w:pPr>
                      <w:tabs>
                        <w:tab w:val="left" w:leader="none" w:pos="540"/>
                        <w:tab w:val="left" w:leader="none" w:pos="1260"/>
                      </w:tabs>
                      <w:spacing w:after="120" w:lineRule="auto"/>
                      <w:rPr>
                        <w:del w:author="Anh Phan Lâm" w:id="0" w:date="2024-05-25T15:27:57Z"/>
                        <w:rFonts w:ascii="Arial" w:cs="Arial" w:eastAsia="Arial" w:hAnsi="Arial"/>
                      </w:rPr>
                    </w:pPr>
                    <w:sdt>
                      <w:sdtPr>
                        <w:tag w:val="goog_rdk_56"/>
                      </w:sdtPr>
                      <w:sdtContent>
                        <w:del w:author="Anh Phan Lâm" w:id="0" w:date="2024-05-25T15:27:57Z">
                          <w:r w:rsidDel="00000000" w:rsidR="00000000" w:rsidRPr="00000000">
                            <w:rPr>
                              <w:rFonts w:ascii="Arial" w:cs="Arial" w:eastAsia="Arial" w:hAnsi="Arial"/>
                              <w:rtl w:val="0"/>
                            </w:rPr>
                            <w:delText xml:space="preserve">Product Reviews</w:delText>
                          </w:r>
                        </w:del>
                      </w:sdtContent>
                    </w:sdt>
                  </w:p>
                </w:sdtContent>
              </w:sdt>
              <w:sdt>
                <w:sdtPr>
                  <w:tag w:val="goog_rdk_59"/>
                </w:sdtPr>
                <w:sdtContent>
                  <w:p w:rsidR="00000000" w:rsidDel="00000000" w:rsidP="00000000" w:rsidRDefault="00000000" w:rsidRPr="00000000" w14:paraId="000001BD">
                    <w:pPr>
                      <w:tabs>
                        <w:tab w:val="left" w:leader="none" w:pos="540"/>
                        <w:tab w:val="left" w:leader="none" w:pos="1260"/>
                      </w:tabs>
                      <w:spacing w:after="120" w:lineRule="auto"/>
                      <w:rPr>
                        <w:del w:author="Anh Phan Lâm" w:id="0" w:date="2024-05-25T15:27:57Z"/>
                        <w:rFonts w:ascii="Arial" w:cs="Arial" w:eastAsia="Arial" w:hAnsi="Arial"/>
                      </w:rPr>
                    </w:pPr>
                    <w:sdt>
                      <w:sdtPr>
                        <w:tag w:val="goog_rdk_58"/>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p>
                </w:sdtContent>
              </w:sdt>
            </w:tc>
          </w:tr>
        </w:sdtContent>
      </w:sdt>
      <w:sdt>
        <w:sdtPr>
          <w:tag w:val="goog_rdk_60"/>
        </w:sdtPr>
        <w:sdtContent>
          <w:tr>
            <w:trPr>
              <w:cantSplit w:val="1"/>
              <w:tblHeader w:val="0"/>
              <w:del w:author="Anh Phan Lâm" w:id="0" w:date="2024-05-25T15:27:57Z"/>
            </w:trPr>
            <w:tc>
              <w:tcPr>
                <w:vAlign w:val="top"/>
              </w:tcPr>
              <w:sdt>
                <w:sdtPr>
                  <w:tag w:val="goog_rdk_62"/>
                </w:sdtPr>
                <w:sdtContent>
                  <w:p w:rsidR="00000000" w:rsidDel="00000000" w:rsidP="00000000" w:rsidRDefault="00000000" w:rsidRPr="00000000" w14:paraId="000001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61"/>
                      </w:sdtPr>
                      <w:sdtContent>
                        <w:del w:author="Anh Phan Lâm" w:id="0" w:date="2024-05-25T15:27:57Z">
                          <w:r w:rsidDel="00000000" w:rsidR="00000000" w:rsidRPr="00000000">
                            <w:rPr>
                              <w:rFonts w:ascii="Arial" w:cs="Arial" w:eastAsia="Arial" w:hAnsi="Arial"/>
                              <w:i w:val="0"/>
                              <w:smallCaps w:val="0"/>
                              <w:strike w:val="0"/>
                              <w:color w:val="000000"/>
                              <w:sz w:val="20"/>
                              <w:szCs w:val="20"/>
                              <w:u w:val="none"/>
                              <w:shd w:fill="auto" w:val="clear"/>
                              <w:vertAlign w:val="baseline"/>
                              <w:rtl w:val="0"/>
                            </w:rPr>
                            <w:delText xml:space="preserve">Useful</w:delText>
                          </w:r>
                        </w:del>
                      </w:sdtContent>
                    </w:sdt>
                  </w:p>
                </w:sdtContent>
              </w:sdt>
            </w:tc>
            <w:tc>
              <w:tcPr>
                <w:vAlign w:val="top"/>
              </w:tcPr>
              <w:sdt>
                <w:sdtPr>
                  <w:tag w:val="goog_rdk_64"/>
                </w:sdtPr>
                <w:sdtContent>
                  <w:p w:rsidR="00000000" w:rsidDel="00000000" w:rsidP="00000000" w:rsidRDefault="00000000" w:rsidRPr="00000000" w14:paraId="000001BF">
                    <w:pPr>
                      <w:tabs>
                        <w:tab w:val="left" w:leader="none" w:pos="540"/>
                        <w:tab w:val="left" w:leader="none" w:pos="1260"/>
                      </w:tabs>
                      <w:spacing w:after="120" w:lineRule="auto"/>
                      <w:rPr>
                        <w:del w:author="Anh Phan Lâm" w:id="0" w:date="2024-05-25T15:27:57Z"/>
                        <w:rFonts w:ascii="Arial" w:cs="Arial" w:eastAsia="Arial" w:hAnsi="Arial"/>
                      </w:rPr>
                    </w:pPr>
                    <w:sdt>
                      <w:sdtPr>
                        <w:tag w:val="goog_rdk_63"/>
                      </w:sdtPr>
                      <w:sdtContent>
                        <w:del w:author="Anh Phan Lâm" w:id="0" w:date="2024-05-25T15:27:57Z">
                          <w:r w:rsidDel="00000000" w:rsidR="00000000" w:rsidRPr="00000000">
                            <w:rPr>
                              <w:rFonts w:ascii="Arial" w:cs="Arial" w:eastAsia="Arial" w:hAnsi="Arial"/>
                              <w:rtl w:val="0"/>
                            </w:rPr>
                            <w:delText xml:space="preserve">Display of Discount Codes/Promotions</w:delText>
                          </w:r>
                        </w:del>
                      </w:sdtContent>
                    </w:sdt>
                  </w:p>
                </w:sdtContent>
              </w:sdt>
              <w:sdt>
                <w:sdtPr>
                  <w:tag w:val="goog_rdk_66"/>
                </w:sdtPr>
                <w:sdtContent>
                  <w:p w:rsidR="00000000" w:rsidDel="00000000" w:rsidP="00000000" w:rsidRDefault="00000000" w:rsidRPr="00000000" w14:paraId="000001C0">
                    <w:pPr>
                      <w:tabs>
                        <w:tab w:val="left" w:leader="none" w:pos="540"/>
                        <w:tab w:val="left" w:leader="none" w:pos="1260"/>
                      </w:tabs>
                      <w:spacing w:after="120" w:lineRule="auto"/>
                      <w:rPr>
                        <w:del w:author="Anh Phan Lâm" w:id="0" w:date="2024-05-25T15:27:57Z"/>
                        <w:rFonts w:ascii="Arial" w:cs="Arial" w:eastAsia="Arial" w:hAnsi="Arial"/>
                      </w:rPr>
                    </w:pPr>
                    <w:sdt>
                      <w:sdtPr>
                        <w:tag w:val="goog_rdk_65"/>
                      </w:sdtPr>
                      <w:sdtContent>
                        <w:del w:author="Anh Phan Lâm" w:id="0" w:date="2024-05-25T15:27:57Z">
                          <w:r w:rsidDel="00000000" w:rsidR="00000000" w:rsidRPr="00000000">
                            <w:rPr>
                              <w:rFonts w:ascii="Arial" w:cs="Arial" w:eastAsia="Arial" w:hAnsi="Arial"/>
                              <w:rtl w:val="0"/>
                            </w:rPr>
                            <w:delText xml:space="preserve">Payment Method Options</w:delText>
                          </w:r>
                        </w:del>
                      </w:sdtContent>
                    </w:sdt>
                  </w:p>
                </w:sdtContent>
              </w:sdt>
              <w:sdt>
                <w:sdtPr>
                  <w:tag w:val="goog_rdk_68"/>
                </w:sdtPr>
                <w:sdtContent>
                  <w:p w:rsidR="00000000" w:rsidDel="00000000" w:rsidP="00000000" w:rsidRDefault="00000000" w:rsidRPr="00000000" w14:paraId="000001C1">
                    <w:pPr>
                      <w:tabs>
                        <w:tab w:val="left" w:leader="none" w:pos="540"/>
                        <w:tab w:val="left" w:leader="none" w:pos="1260"/>
                      </w:tabs>
                      <w:spacing w:after="120" w:lineRule="auto"/>
                      <w:rPr>
                        <w:del w:author="Anh Phan Lâm" w:id="0" w:date="2024-05-25T15:27:57Z"/>
                        <w:rFonts w:ascii="Arial" w:cs="Arial" w:eastAsia="Arial" w:hAnsi="Arial"/>
                      </w:rPr>
                    </w:pPr>
                    <w:sdt>
                      <w:sdtPr>
                        <w:tag w:val="goog_rdk_67"/>
                      </w:sdtPr>
                      <w:sdtContent>
                        <w:del w:author="Anh Phan Lâm" w:id="0" w:date="2024-05-25T15:27:57Z">
                          <w:r w:rsidDel="00000000" w:rsidR="00000000" w:rsidRPr="00000000">
                            <w:rPr>
                              <w:rFonts w:ascii="Arial" w:cs="Arial" w:eastAsia="Arial" w:hAnsi="Arial"/>
                              <w:rtl w:val="0"/>
                            </w:rPr>
                            <w:delText xml:space="preserve">Personalization Based on Search History</w:delText>
                          </w:r>
                        </w:del>
                      </w:sdtContent>
                    </w:sdt>
                  </w:p>
                </w:sdtContent>
              </w:sdt>
            </w:tc>
          </w:tr>
        </w:sdtContent>
      </w:sdt>
    </w:tbl>
    <w:sdt>
      <w:sdtPr>
        <w:tag w:val="goog_rdk_71"/>
      </w:sdtPr>
      <w:sdtContent>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del w:author="Anh Phan Lâm" w:id="0" w:date="2024-05-25T15:27:57Z"/>
              <w:rFonts w:ascii="Arial" w:cs="Arial" w:eastAsia="Arial" w:hAnsi="Arial"/>
              <w:i w:val="0"/>
              <w:smallCaps w:val="0"/>
              <w:strike w:val="0"/>
              <w:color w:val="000000"/>
              <w:sz w:val="20"/>
              <w:szCs w:val="20"/>
              <w:u w:val="none"/>
              <w:shd w:fill="auto" w:val="clear"/>
              <w:vertAlign w:val="baseline"/>
            </w:rPr>
          </w:pPr>
          <w:sdt>
            <w:sdtPr>
              <w:tag w:val="goog_rdk_70"/>
            </w:sdtPr>
            <w:sdtContent>
              <w:del w:author="Anh Phan Lâm" w:id="0" w:date="2024-05-25T15:27:57Z">
                <w:bookmarkStart w:colFirst="0" w:colLast="0" w:name="_heading=h.1mrcu09" w:id="94"/>
                <w:bookmarkEnd w:id="94"/>
                <w:r w:rsidDel="00000000" w:rsidR="00000000" w:rsidRPr="00000000">
                  <w:rPr>
                    <w:rtl w:val="0"/>
                  </w:rPr>
                </w:r>
              </w:del>
            </w:sdtContent>
          </w:sdt>
        </w:p>
      </w:sdtContent>
    </w:sdt>
    <w:p w:rsidR="00000000" w:rsidDel="00000000" w:rsidP="00000000" w:rsidRDefault="00000000" w:rsidRPr="00000000" w14:paraId="000001C3">
      <w:pPr>
        <w:pStyle w:val="Heading1"/>
        <w:widowControl w:val="1"/>
        <w:numPr>
          <w:ilvl w:val="0"/>
          <w:numId w:val="17"/>
        </w:numPr>
        <w:ind w:left="720" w:hanging="360"/>
        <w:rPr/>
      </w:pPr>
      <w:bookmarkStart w:colFirst="0" w:colLast="0" w:name="_heading=h.rxdu9ojtoa54" w:id="95"/>
      <w:bookmarkEnd w:id="95"/>
      <w:sdt>
        <w:sdtPr>
          <w:tag w:val="goog_rdk_72"/>
        </w:sdtPr>
        <w:sdtContent>
          <w:del w:author="Anh Phan Lâm" w:id="0" w:date="2024-05-25T15:27:57Z">
            <w:r w:rsidDel="00000000" w:rsidR="00000000" w:rsidRPr="00000000">
              <w:rPr>
                <w:vertAlign w:val="baseline"/>
                <w:rtl w:val="0"/>
              </w:rPr>
              <w:delText xml:space="preserve">A.3</w:delText>
              <w:tab/>
              <w:delText xml:space="preserve">Effort</w:delText>
            </w:r>
          </w:del>
        </w:sdtContent>
      </w:sdt>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sdt>
        <w:sdtPr>
          <w:tag w:val="goog_rdk_7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75"/>
                      </w:sdtPr>
                      <w:sdtContent>
                        <w:del w:author="Anh Phan Lâm" w:id="0" w:date="2024-05-25T15:27:57Z">
                          <w:r w:rsidDel="00000000" w:rsidR="00000000" w:rsidRPr="00000000">
                            <w:rPr>
                              <w:rFonts w:ascii="Arial" w:cs="Arial" w:eastAsia="Arial" w:hAnsi="Arial"/>
                              <w:rtl w:val="0"/>
                            </w:rPr>
                            <w:delText xml:space="preserve">Features</w:delText>
                          </w:r>
                        </w:del>
                      </w:sdtContent>
                    </w:sdt>
                  </w:p>
                </w:sdtContent>
              </w:sdt>
            </w:tc>
            <w:tc>
              <w:tcPr>
                <w:shd w:fill="auto" w:val="clear"/>
                <w:tcMar>
                  <w:top w:w="100.0" w:type="dxa"/>
                  <w:left w:w="100.0" w:type="dxa"/>
                  <w:bottom w:w="100.0" w:type="dxa"/>
                  <w:right w:w="100.0" w:type="dxa"/>
                </w:tcMar>
                <w:vAlign w:val="top"/>
              </w:tcPr>
              <w:sdt>
                <w:sdtPr>
                  <w:tag w:val="goog_rdk_78"/>
                </w:sdtPr>
                <w:sdtContent>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77"/>
                      </w:sdtPr>
                      <w:sdtContent>
                        <w:del w:author="Anh Phan Lâm" w:id="0" w:date="2024-05-25T15:27:57Z">
                          <w:r w:rsidDel="00000000" w:rsidR="00000000" w:rsidRPr="00000000">
                            <w:rPr>
                              <w:rFonts w:ascii="Arial" w:cs="Arial" w:eastAsia="Arial" w:hAnsi="Arial"/>
                              <w:rtl w:val="0"/>
                            </w:rPr>
                            <w:delText xml:space="preserve">Estimated effort</w:delText>
                          </w:r>
                        </w:del>
                      </w:sdtContent>
                    </w:sdt>
                  </w:p>
                </w:sdtContent>
              </w:sdt>
            </w:tc>
          </w:tr>
        </w:sdtContent>
      </w:sdt>
      <w:sdt>
        <w:sdtPr>
          <w:tag w:val="goog_rdk_7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80"/>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p>
                </w:sdtContent>
              </w:sdt>
            </w:tc>
            <w:tc>
              <w:tcPr>
                <w:shd w:fill="auto" w:val="clear"/>
                <w:tcMar>
                  <w:top w:w="100.0" w:type="dxa"/>
                  <w:left w:w="100.0" w:type="dxa"/>
                  <w:bottom w:w="100.0" w:type="dxa"/>
                  <w:right w:w="100.0" w:type="dxa"/>
                </w:tcMar>
                <w:vAlign w:val="top"/>
              </w:tcPr>
              <w:sdt>
                <w:sdtPr>
                  <w:tag w:val="goog_rdk_83"/>
                </w:sdtPr>
                <w:sdtContent>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82"/>
                      </w:sdtPr>
                      <w:sdtContent>
                        <w:del w:author="Anh Phan Lâm" w:id="0" w:date="2024-05-25T15:27:57Z">
                          <w:r w:rsidDel="00000000" w:rsidR="00000000" w:rsidRPr="00000000">
                            <w:rPr>
                              <w:rFonts w:ascii="Arial" w:cs="Arial" w:eastAsia="Arial" w:hAnsi="Arial"/>
                              <w:rtl w:val="0"/>
                            </w:rPr>
                            <w:delText xml:space="preserve">3 people - 1 weeks</w:delText>
                          </w:r>
                        </w:del>
                      </w:sdtContent>
                    </w:sdt>
                  </w:p>
                </w:sdtContent>
              </w:sdt>
            </w:tc>
          </w:tr>
        </w:sdtContent>
      </w:sdt>
      <w:sdt>
        <w:sdtPr>
          <w:tag w:val="goog_rdk_8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85"/>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p>
                </w:sdtContent>
              </w:sdt>
            </w:tc>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87"/>
                      </w:sdtPr>
                      <w:sdtContent>
                        <w:del w:author="Anh Phan Lâm" w:id="0" w:date="2024-05-25T15:27:57Z">
                          <w:r w:rsidDel="00000000" w:rsidR="00000000" w:rsidRPr="00000000">
                            <w:rPr>
                              <w:rFonts w:ascii="Arial" w:cs="Arial" w:eastAsia="Arial" w:hAnsi="Arial"/>
                              <w:rtl w:val="0"/>
                            </w:rPr>
                            <w:delText xml:space="preserve">2 people - 1 weeks</w:delText>
                          </w:r>
                        </w:del>
                      </w:sdtContent>
                    </w:sdt>
                  </w:p>
                </w:sdtContent>
              </w:sdt>
            </w:tc>
          </w:tr>
        </w:sdtContent>
      </w:sdt>
      <w:sdt>
        <w:sdtPr>
          <w:tag w:val="goog_rdk_8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91"/>
                </w:sdtPr>
                <w:sdtContent>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90"/>
                      </w:sdtPr>
                      <w:sdtContent>
                        <w:del w:author="Anh Phan Lâm" w:id="0" w:date="2024-05-25T15:27:57Z">
                          <w:r w:rsidDel="00000000" w:rsidR="00000000" w:rsidRPr="00000000">
                            <w:rPr>
                              <w:rFonts w:ascii="Arial" w:cs="Arial" w:eastAsia="Arial" w:hAnsi="Arial"/>
                              <w:rtl w:val="0"/>
                            </w:rPr>
                            <w:delText xml:space="preserve">Personal Information Management</w:delText>
                          </w:r>
                        </w:del>
                      </w:sdtContent>
                    </w:sdt>
                  </w:p>
                </w:sdtContent>
              </w:sdt>
            </w:tc>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92"/>
                      </w:sdtPr>
                      <w:sdtContent>
                        <w:del w:author="Anh Phan Lâm" w:id="0" w:date="2024-05-25T15:27:57Z">
                          <w:r w:rsidDel="00000000" w:rsidR="00000000" w:rsidRPr="00000000">
                            <w:rPr>
                              <w:rFonts w:ascii="Arial" w:cs="Arial" w:eastAsia="Arial" w:hAnsi="Arial"/>
                              <w:rtl w:val="0"/>
                            </w:rPr>
                            <w:delText xml:space="preserve">2 people - 1 weeks</w:delText>
                          </w:r>
                        </w:del>
                      </w:sdtContent>
                    </w:sdt>
                  </w:p>
                </w:sdtContent>
              </w:sdt>
            </w:tc>
          </w:tr>
        </w:sdtContent>
      </w:sdt>
      <w:sdt>
        <w:sdtPr>
          <w:tag w:val="goog_rdk_9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96"/>
                </w:sdtPr>
                <w:sdtContent>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95"/>
                      </w:sdtPr>
                      <w:sdtContent>
                        <w:del w:author="Anh Phan Lâm" w:id="0" w:date="2024-05-25T15:27:57Z">
                          <w:r w:rsidDel="00000000" w:rsidR="00000000" w:rsidRPr="00000000">
                            <w:rPr>
                              <w:rFonts w:ascii="Arial" w:cs="Arial" w:eastAsia="Arial" w:hAnsi="Arial"/>
                              <w:rtl w:val="0"/>
                            </w:rPr>
                            <w:delText xml:space="preserve">Add to Cart</w:delText>
                          </w:r>
                        </w:del>
                      </w:sdtContent>
                    </w:sdt>
                  </w:p>
                </w:sdtContent>
              </w:sdt>
            </w:tc>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97"/>
                      </w:sdtPr>
                      <w:sdtContent>
                        <w:del w:author="Anh Phan Lâm" w:id="0" w:date="2024-05-25T15:27:57Z">
                          <w:r w:rsidDel="00000000" w:rsidR="00000000" w:rsidRPr="00000000">
                            <w:rPr>
                              <w:rFonts w:ascii="Arial" w:cs="Arial" w:eastAsia="Arial" w:hAnsi="Arial"/>
                              <w:rtl w:val="0"/>
                            </w:rPr>
                            <w:delText xml:space="preserve">2 people - 1 weeks</w:delText>
                          </w:r>
                        </w:del>
                      </w:sdtContent>
                    </w:sdt>
                  </w:p>
                </w:sdtContent>
              </w:sdt>
            </w:tc>
          </w:tr>
        </w:sdtContent>
      </w:sdt>
      <w:sdt>
        <w:sdtPr>
          <w:tag w:val="goog_rdk_9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1CE">
                    <w:pPr>
                      <w:rPr>
                        <w:del w:author="Anh Phan Lâm" w:id="0" w:date="2024-05-25T15:27:57Z"/>
                        <w:rFonts w:ascii="Arial" w:cs="Arial" w:eastAsia="Arial" w:hAnsi="Arial"/>
                      </w:rPr>
                    </w:pPr>
                    <w:sdt>
                      <w:sdtPr>
                        <w:tag w:val="goog_rdk_100"/>
                      </w:sdtPr>
                      <w:sdtContent>
                        <w:del w:author="Anh Phan Lâm" w:id="0" w:date="2024-05-25T15:27:57Z">
                          <w:r w:rsidDel="00000000" w:rsidR="00000000" w:rsidRPr="00000000">
                            <w:rPr>
                              <w:rFonts w:ascii="Arial" w:cs="Arial" w:eastAsia="Arial" w:hAnsi="Arial"/>
                              <w:rtl w:val="0"/>
                            </w:rPr>
                            <w:delText xml:space="preserve">Purchase Products</w:delText>
                          </w:r>
                        </w:del>
                      </w:sdtContent>
                    </w:sdt>
                  </w:p>
                </w:sdtContent>
              </w:sdt>
            </w:tc>
            <w:tc>
              <w:tcPr>
                <w:shd w:fill="auto" w:val="clear"/>
                <w:tcMar>
                  <w:top w:w="100.0" w:type="dxa"/>
                  <w:left w:w="100.0" w:type="dxa"/>
                  <w:bottom w:w="100.0" w:type="dxa"/>
                  <w:right w:w="100.0" w:type="dxa"/>
                </w:tcMar>
                <w:vAlign w:val="top"/>
              </w:tcPr>
              <w:sdt>
                <w:sdtPr>
                  <w:tag w:val="goog_rdk_103"/>
                </w:sdtPr>
                <w:sdtContent>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02"/>
                      </w:sdtPr>
                      <w:sdtContent>
                        <w:del w:author="Anh Phan Lâm" w:id="0" w:date="2024-05-25T15:27:57Z">
                          <w:r w:rsidDel="00000000" w:rsidR="00000000" w:rsidRPr="00000000">
                            <w:rPr>
                              <w:rFonts w:ascii="Arial" w:cs="Arial" w:eastAsia="Arial" w:hAnsi="Arial"/>
                              <w:rtl w:val="0"/>
                            </w:rPr>
                            <w:delText xml:space="preserve">3 people - 1 weeks</w:delText>
                          </w:r>
                        </w:del>
                      </w:sdtContent>
                    </w:sdt>
                  </w:p>
                </w:sdtContent>
              </w:sdt>
            </w:tc>
          </w:tr>
        </w:sdtContent>
      </w:sdt>
      <w:sdt>
        <w:sdtPr>
          <w:tag w:val="goog_rdk_10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06"/>
                </w:sdtPr>
                <w:sdtContent>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05"/>
                      </w:sdtPr>
                      <w:sdtContent>
                        <w:del w:author="Anh Phan Lâm" w:id="0" w:date="2024-05-25T15:27:57Z">
                          <w:r w:rsidDel="00000000" w:rsidR="00000000" w:rsidRPr="00000000">
                            <w:rPr>
                              <w:rFonts w:ascii="Arial" w:cs="Arial" w:eastAsia="Arial" w:hAnsi="Arial"/>
                              <w:rtl w:val="0"/>
                            </w:rPr>
                            <w:delText xml:space="preserve">Product Reviews</w:delText>
                          </w:r>
                        </w:del>
                      </w:sdtContent>
                    </w:sdt>
                  </w:p>
                </w:sdtContent>
              </w:sdt>
            </w:tc>
            <w:tc>
              <w:tcPr>
                <w:shd w:fill="auto" w:val="clear"/>
                <w:tcMar>
                  <w:top w:w="100.0" w:type="dxa"/>
                  <w:left w:w="100.0" w:type="dxa"/>
                  <w:bottom w:w="100.0" w:type="dxa"/>
                  <w:right w:w="100.0" w:type="dxa"/>
                </w:tcMar>
                <w:vAlign w:val="top"/>
              </w:tcPr>
              <w:sdt>
                <w:sdtPr>
                  <w:tag w:val="goog_rdk_108"/>
                </w:sdtPr>
                <w:sdtContent>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07"/>
                      </w:sdtPr>
                      <w:sdtContent>
                        <w:del w:author="Anh Phan Lâm" w:id="0" w:date="2024-05-25T15:27:57Z">
                          <w:r w:rsidDel="00000000" w:rsidR="00000000" w:rsidRPr="00000000">
                            <w:rPr>
                              <w:rFonts w:ascii="Arial" w:cs="Arial" w:eastAsia="Arial" w:hAnsi="Arial"/>
                              <w:rtl w:val="0"/>
                            </w:rPr>
                            <w:delText xml:space="preserve">2 people - 1 weeks</w:delText>
                          </w:r>
                        </w:del>
                      </w:sdtContent>
                    </w:sdt>
                  </w:p>
                </w:sdtContent>
              </w:sdt>
            </w:tc>
          </w:tr>
        </w:sdtContent>
      </w:sdt>
      <w:sdt>
        <w:sdtPr>
          <w:tag w:val="goog_rdk_10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11"/>
                </w:sdtPr>
                <w:sdtContent>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10"/>
                      </w:sdtPr>
                      <w:sdtContent>
                        <w:del w:author="Anh Phan Lâm" w:id="0" w:date="2024-05-25T15:27:57Z">
                          <w:r w:rsidDel="00000000" w:rsidR="00000000" w:rsidRPr="00000000">
                            <w:rPr>
                              <w:rFonts w:ascii="Arial" w:cs="Arial" w:eastAsia="Arial" w:hAnsi="Arial"/>
                              <w:rtl w:val="0"/>
                            </w:rPr>
                            <w:delText xml:space="preserve">Display of Discount Codes/Promotions</w:delText>
                          </w:r>
                        </w:del>
                      </w:sdtContent>
                    </w:sdt>
                  </w:p>
                </w:sdtContent>
              </w:sdt>
            </w:tc>
            <w:tc>
              <w:tcPr>
                <w:shd w:fill="auto"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12"/>
                      </w:sdtPr>
                      <w:sdtContent>
                        <w:del w:author="Anh Phan Lâm" w:id="0" w:date="2024-05-25T15:27:57Z">
                          <w:r w:rsidDel="00000000" w:rsidR="00000000" w:rsidRPr="00000000">
                            <w:rPr>
                              <w:rFonts w:ascii="Arial" w:cs="Arial" w:eastAsia="Arial" w:hAnsi="Arial"/>
                              <w:rtl w:val="0"/>
                            </w:rPr>
                            <w:delText xml:space="preserve">3 people - 2 weeks</w:delText>
                          </w:r>
                        </w:del>
                      </w:sdtContent>
                    </w:sdt>
                  </w:p>
                </w:sdtContent>
              </w:sdt>
            </w:tc>
          </w:tr>
        </w:sdtContent>
      </w:sdt>
      <w:sdt>
        <w:sdtPr>
          <w:tag w:val="goog_rdk_11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16"/>
                </w:sdtPr>
                <w:sdtContent>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15"/>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p>
                </w:sdtContent>
              </w:sdt>
            </w:tc>
            <w:tc>
              <w:tcPr>
                <w:shd w:fill="auto" w:val="clear"/>
                <w:tcMar>
                  <w:top w:w="100.0" w:type="dxa"/>
                  <w:left w:w="100.0" w:type="dxa"/>
                  <w:bottom w:w="100.0" w:type="dxa"/>
                  <w:right w:w="100.0" w:type="dxa"/>
                </w:tcMar>
                <w:vAlign w:val="top"/>
              </w:tcPr>
              <w:sdt>
                <w:sdtPr>
                  <w:tag w:val="goog_rdk_118"/>
                </w:sdtPr>
                <w:sdtContent>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17"/>
                      </w:sdtPr>
                      <w:sdtContent>
                        <w:del w:author="Anh Phan Lâm" w:id="0" w:date="2024-05-25T15:27:57Z">
                          <w:r w:rsidDel="00000000" w:rsidR="00000000" w:rsidRPr="00000000">
                            <w:rPr>
                              <w:rFonts w:ascii="Arial" w:cs="Arial" w:eastAsia="Arial" w:hAnsi="Arial"/>
                              <w:rtl w:val="0"/>
                            </w:rPr>
                            <w:delText xml:space="preserve">2 people - 1 weeks</w:delText>
                          </w:r>
                        </w:del>
                      </w:sdtContent>
                    </w:sdt>
                  </w:p>
                </w:sdtContent>
              </w:sdt>
            </w:tc>
          </w:tr>
        </w:sdtContent>
      </w:sdt>
      <w:sdt>
        <w:sdtPr>
          <w:tag w:val="goog_rdk_11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1D6">
                    <w:pPr>
                      <w:rPr>
                        <w:del w:author="Anh Phan Lâm" w:id="0" w:date="2024-05-25T15:27:57Z"/>
                        <w:rFonts w:ascii="Arial" w:cs="Arial" w:eastAsia="Arial" w:hAnsi="Arial"/>
                      </w:rPr>
                    </w:pPr>
                    <w:sdt>
                      <w:sdtPr>
                        <w:tag w:val="goog_rdk_120"/>
                      </w:sdtPr>
                      <w:sdtContent>
                        <w:del w:author="Anh Phan Lâm" w:id="0" w:date="2024-05-25T15:27:57Z">
                          <w:r w:rsidDel="00000000" w:rsidR="00000000" w:rsidRPr="00000000">
                            <w:rPr>
                              <w:rFonts w:ascii="Arial" w:cs="Arial" w:eastAsia="Arial" w:hAnsi="Arial"/>
                              <w:rtl w:val="0"/>
                            </w:rPr>
                            <w:delText xml:space="preserve">Payment Method Options</w:delText>
                          </w:r>
                        </w:del>
                      </w:sdtContent>
                    </w:sdt>
                  </w:p>
                </w:sdtContent>
              </w:sdt>
            </w:tc>
            <w:tc>
              <w:tcPr>
                <w:shd w:fill="auto" w:val="clea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22"/>
                      </w:sdtPr>
                      <w:sdtContent>
                        <w:del w:author="Anh Phan Lâm" w:id="0" w:date="2024-05-25T15:27:57Z">
                          <w:r w:rsidDel="00000000" w:rsidR="00000000" w:rsidRPr="00000000">
                            <w:rPr>
                              <w:rFonts w:ascii="Arial" w:cs="Arial" w:eastAsia="Arial" w:hAnsi="Arial"/>
                              <w:rtl w:val="0"/>
                            </w:rPr>
                            <w:delText xml:space="preserve">3 people - 2 weeks</w:delText>
                          </w:r>
                        </w:del>
                      </w:sdtContent>
                    </w:sdt>
                  </w:p>
                </w:sdtContent>
              </w:sdt>
            </w:tc>
          </w:tr>
        </w:sdtContent>
      </w:sdt>
      <w:sdt>
        <w:sdtPr>
          <w:tag w:val="goog_rdk_124"/>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26"/>
                </w:sdtPr>
                <w:sdtContent>
                  <w:p w:rsidR="00000000" w:rsidDel="00000000" w:rsidP="00000000" w:rsidRDefault="00000000" w:rsidRPr="00000000" w14:paraId="000001D8">
                    <w:pPr>
                      <w:rPr>
                        <w:del w:author="Anh Phan Lâm" w:id="0" w:date="2024-05-25T15:27:57Z"/>
                        <w:rFonts w:ascii="Arial" w:cs="Arial" w:eastAsia="Arial" w:hAnsi="Arial"/>
                      </w:rPr>
                    </w:pPr>
                    <w:sdt>
                      <w:sdtPr>
                        <w:tag w:val="goog_rdk_125"/>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p>
                </w:sdtContent>
              </w:sdt>
            </w:tc>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27"/>
                      </w:sdtPr>
                      <w:sdtContent>
                        <w:del w:author="Anh Phan Lâm" w:id="0" w:date="2024-05-25T15:27:57Z">
                          <w:r w:rsidDel="00000000" w:rsidR="00000000" w:rsidRPr="00000000">
                            <w:rPr>
                              <w:rFonts w:ascii="Arial" w:cs="Arial" w:eastAsia="Arial" w:hAnsi="Arial"/>
                              <w:rtl w:val="0"/>
                            </w:rPr>
                            <w:delText xml:space="preserve">3 people - 2 weeks</w:delText>
                          </w:r>
                        </w:del>
                      </w:sdtContent>
                    </w:sdt>
                  </w:p>
                </w:sdtContent>
              </w:sdt>
            </w:tc>
          </w:tr>
        </w:sdtContent>
      </w:sdt>
      <w:sdt>
        <w:sdtPr>
          <w:tag w:val="goog_rdk_129"/>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30"/>
                      </w:sdtPr>
                      <w:sdtContent>
                        <w:del w:author="Anh Phan Lâm" w:id="0" w:date="2024-05-25T15:27:57Z">
                          <w:r w:rsidDel="00000000" w:rsidR="00000000" w:rsidRPr="00000000">
                            <w:rPr>
                              <w:rFonts w:ascii="Arial" w:cs="Arial" w:eastAsia="Arial" w:hAnsi="Arial"/>
                              <w:rtl w:val="0"/>
                            </w:rPr>
                            <w:delText xml:space="preserve">Personalization Based on Search History</w:delText>
                          </w:r>
                        </w:del>
                      </w:sdtContent>
                    </w:sdt>
                  </w:p>
                </w:sdtContent>
              </w:sdt>
            </w:tc>
            <w:tc>
              <w:tcPr>
                <w:shd w:fill="auto" w:val="clear"/>
                <w:tcMar>
                  <w:top w:w="100.0" w:type="dxa"/>
                  <w:left w:w="100.0" w:type="dxa"/>
                  <w:bottom w:w="100.0" w:type="dxa"/>
                  <w:right w:w="100.0" w:type="dxa"/>
                </w:tcMar>
                <w:vAlign w:val="top"/>
              </w:tcPr>
              <w:sdt>
                <w:sdtPr>
                  <w:tag w:val="goog_rdk_133"/>
                </w:sdtPr>
                <w:sdtContent>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Anh Phan Lâm" w:id="0" w:date="2024-05-25T15:27:57Z"/>
                        <w:rFonts w:ascii="Arial" w:cs="Arial" w:eastAsia="Arial" w:hAnsi="Arial"/>
                      </w:rPr>
                    </w:pPr>
                    <w:sdt>
                      <w:sdtPr>
                        <w:tag w:val="goog_rdk_132"/>
                      </w:sdtPr>
                      <w:sdtContent>
                        <w:del w:author="Anh Phan Lâm" w:id="0" w:date="2024-05-25T15:27:57Z">
                          <w:r w:rsidDel="00000000" w:rsidR="00000000" w:rsidRPr="00000000">
                            <w:rPr>
                              <w:rFonts w:ascii="Arial" w:cs="Arial" w:eastAsia="Arial" w:hAnsi="Arial"/>
                              <w:rtl w:val="0"/>
                            </w:rPr>
                            <w:delText xml:space="preserve">4 people - 3 weeks</w:delText>
                          </w:r>
                        </w:del>
                      </w:sdtContent>
                    </w:sdt>
                  </w:p>
                </w:sdtContent>
              </w:sdt>
            </w:tc>
          </w:tr>
        </w:sdtContent>
      </w:sdt>
    </w:tbl>
    <w:sdt>
      <w:sdtPr>
        <w:tag w:val="goog_rdk_136"/>
      </w:sdtPr>
      <w:sdtContent>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del w:author="Anh Phan Lâm" w:id="0" w:date="2024-05-25T15:27:57Z"/>
              <w:rFonts w:ascii="Arial" w:cs="Arial" w:eastAsia="Arial" w:hAnsi="Arial"/>
            </w:rPr>
          </w:pPr>
          <w:sdt>
            <w:sdtPr>
              <w:tag w:val="goog_rdk_135"/>
            </w:sdtPr>
            <w:sdtContent>
              <w:del w:author="Anh Phan Lâm" w:id="0" w:date="2024-05-25T15:27:57Z">
                <w:bookmarkStart w:colFirst="0" w:colLast="0" w:name="_heading=h.h4uvttr04f3" w:id="96"/>
                <w:bookmarkEnd w:id="96"/>
                <w:r w:rsidDel="00000000" w:rsidR="00000000" w:rsidRPr="00000000">
                  <w:rPr>
                    <w:rtl w:val="0"/>
                  </w:rPr>
                </w:r>
              </w:del>
            </w:sdtContent>
          </w:sdt>
        </w:p>
      </w:sdtContent>
    </w:sdt>
    <w:p w:rsidR="00000000" w:rsidDel="00000000" w:rsidP="00000000" w:rsidRDefault="00000000" w:rsidRPr="00000000" w14:paraId="000001DD">
      <w:pPr>
        <w:pStyle w:val="Heading1"/>
        <w:widowControl w:val="1"/>
        <w:numPr>
          <w:ilvl w:val="0"/>
          <w:numId w:val="17"/>
        </w:numPr>
        <w:ind w:left="720" w:hanging="360"/>
        <w:rPr/>
      </w:pPr>
      <w:bookmarkStart w:colFirst="0" w:colLast="0" w:name="_heading=h.sjwlp7wm347j" w:id="97"/>
      <w:bookmarkEnd w:id="97"/>
      <w:sdt>
        <w:sdtPr>
          <w:tag w:val="goog_rdk_137"/>
        </w:sdtPr>
        <w:sdtContent>
          <w:del w:author="Anh Phan Lâm" w:id="0" w:date="2024-05-25T15:27:57Z">
            <w:r w:rsidDel="00000000" w:rsidR="00000000" w:rsidRPr="00000000">
              <w:rPr>
                <w:vertAlign w:val="baseline"/>
                <w:rtl w:val="0"/>
              </w:rPr>
              <w:delText xml:space="preserve">A.4</w:delText>
              <w:tab/>
              <w:delText xml:space="preserve">Risk</w:delText>
            </w:r>
          </w:del>
        </w:sdtContent>
      </w:sdt>
      <w:r w:rsidDel="00000000" w:rsidR="00000000" w:rsidRPr="00000000">
        <w:rPr>
          <w:rtl w:val="0"/>
        </w:rPr>
      </w:r>
    </w:p>
    <w:tbl>
      <w:tblPr>
        <w:tblStyle w:val="Table8"/>
        <w:tblW w:w="8370.0" w:type="dxa"/>
        <w:jc w:val="left"/>
        <w:tblInd w:w="712.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245"/>
        <w:gridCol w:w="2340"/>
        <w:gridCol w:w="4785"/>
        <w:tblGridChange w:id="0">
          <w:tblGrid>
            <w:gridCol w:w="1245"/>
            <w:gridCol w:w="2340"/>
            <w:gridCol w:w="4785"/>
          </w:tblGrid>
        </w:tblGridChange>
      </w:tblGrid>
      <w:sdt>
        <w:sdtPr>
          <w:tag w:val="goog_rdk_139"/>
        </w:sdtPr>
        <w:sdtContent>
          <w:tr>
            <w:trPr>
              <w:cantSplit w:val="0"/>
              <w:tblHeader w:val="0"/>
              <w:del w:author="Anh Phan Lâm" w:id="0" w:date="2024-05-25T15:27:57Z"/>
            </w:trPr>
            <w:tc>
              <w:tcPr>
                <w:tcMar>
                  <w:top w:w="144.0" w:type="dxa"/>
                  <w:left w:w="144.0" w:type="dxa"/>
                  <w:bottom w:w="144.0" w:type="dxa"/>
                  <w:right w:w="144.0" w:type="dxa"/>
                </w:tcMar>
              </w:tcPr>
              <w:sdt>
                <w:sdtPr>
                  <w:tag w:val="goog_rdk_141"/>
                </w:sdtPr>
                <w:sdtContent>
                  <w:p w:rsidR="00000000" w:rsidDel="00000000" w:rsidP="00000000" w:rsidRDefault="00000000" w:rsidRPr="00000000" w14:paraId="000001DE">
                    <w:pPr>
                      <w:spacing w:after="120" w:lineRule="auto"/>
                      <w:ind w:hanging="2"/>
                      <w:rPr>
                        <w:del w:author="Anh Phan Lâm" w:id="0" w:date="2024-05-25T15:27:57Z"/>
                        <w:rFonts w:ascii="Arial" w:cs="Arial" w:eastAsia="Arial" w:hAnsi="Arial"/>
                        <w:b w:val="1"/>
                      </w:rPr>
                    </w:pPr>
                    <w:sdt>
                      <w:sdtPr>
                        <w:tag w:val="goog_rdk_140"/>
                      </w:sdtPr>
                      <w:sdtContent>
                        <w:del w:author="Anh Phan Lâm" w:id="0" w:date="2024-05-25T15:27:57Z">
                          <w:r w:rsidDel="00000000" w:rsidR="00000000" w:rsidRPr="00000000">
                            <w:rPr>
                              <w:rFonts w:ascii="Arial" w:cs="Arial" w:eastAsia="Arial" w:hAnsi="Arial"/>
                              <w:b w:val="1"/>
                              <w:rtl w:val="0"/>
                            </w:rPr>
                            <w:delText xml:space="preserve">Risk Ranking</w:delText>
                          </w:r>
                        </w:del>
                      </w:sdtContent>
                    </w:sdt>
                  </w:p>
                </w:sdtContent>
              </w:sdt>
            </w:tc>
            <w:tc>
              <w:tcPr>
                <w:tcMar>
                  <w:top w:w="144.0" w:type="dxa"/>
                  <w:left w:w="144.0" w:type="dxa"/>
                  <w:bottom w:w="144.0" w:type="dxa"/>
                  <w:right w:w="144.0" w:type="dxa"/>
                </w:tcMar>
              </w:tcPr>
              <w:sdt>
                <w:sdtPr>
                  <w:tag w:val="goog_rdk_143"/>
                </w:sdtPr>
                <w:sdtContent>
                  <w:p w:rsidR="00000000" w:rsidDel="00000000" w:rsidP="00000000" w:rsidRDefault="00000000" w:rsidRPr="00000000" w14:paraId="000001DF">
                    <w:pPr>
                      <w:spacing w:after="120" w:lineRule="auto"/>
                      <w:ind w:hanging="2"/>
                      <w:rPr>
                        <w:del w:author="Anh Phan Lâm" w:id="0" w:date="2024-05-25T15:27:57Z"/>
                        <w:rFonts w:ascii="Arial" w:cs="Arial" w:eastAsia="Arial" w:hAnsi="Arial"/>
                        <w:b w:val="1"/>
                      </w:rPr>
                    </w:pPr>
                    <w:sdt>
                      <w:sdtPr>
                        <w:tag w:val="goog_rdk_142"/>
                      </w:sdtPr>
                      <w:sdtContent>
                        <w:del w:author="Anh Phan Lâm" w:id="0" w:date="2024-05-25T15:27:57Z">
                          <w:r w:rsidDel="00000000" w:rsidR="00000000" w:rsidRPr="00000000">
                            <w:rPr>
                              <w:rFonts w:ascii="Arial" w:cs="Arial" w:eastAsia="Arial" w:hAnsi="Arial"/>
                              <w:b w:val="1"/>
                              <w:rtl w:val="0"/>
                            </w:rPr>
                            <w:delText xml:space="preserve">Risk Description and Impact</w:delText>
                          </w:r>
                        </w:del>
                      </w:sdtContent>
                    </w:sdt>
                  </w:p>
                </w:sdtContent>
              </w:sdt>
            </w:tc>
            <w:tc>
              <w:tcPr>
                <w:tcMar>
                  <w:top w:w="144.0" w:type="dxa"/>
                  <w:left w:w="144.0" w:type="dxa"/>
                  <w:bottom w:w="144.0" w:type="dxa"/>
                  <w:right w:w="144.0" w:type="dxa"/>
                </w:tcMar>
              </w:tcPr>
              <w:sdt>
                <w:sdtPr>
                  <w:tag w:val="goog_rdk_145"/>
                </w:sdtPr>
                <w:sdtContent>
                  <w:p w:rsidR="00000000" w:rsidDel="00000000" w:rsidP="00000000" w:rsidRDefault="00000000" w:rsidRPr="00000000" w14:paraId="000001E0">
                    <w:pPr>
                      <w:spacing w:after="120" w:lineRule="auto"/>
                      <w:ind w:hanging="2"/>
                      <w:rPr>
                        <w:del w:author="Anh Phan Lâm" w:id="0" w:date="2024-05-25T15:27:57Z"/>
                        <w:rFonts w:ascii="Arial" w:cs="Arial" w:eastAsia="Arial" w:hAnsi="Arial"/>
                        <w:b w:val="1"/>
                      </w:rPr>
                    </w:pPr>
                    <w:sdt>
                      <w:sdtPr>
                        <w:tag w:val="goog_rdk_144"/>
                      </w:sdtPr>
                      <w:sdtContent>
                        <w:del w:author="Anh Phan Lâm" w:id="0" w:date="2024-05-25T15:27:57Z">
                          <w:r w:rsidDel="00000000" w:rsidR="00000000" w:rsidRPr="00000000">
                            <w:rPr>
                              <w:rFonts w:ascii="Arial" w:cs="Arial" w:eastAsia="Arial" w:hAnsi="Arial"/>
                              <w:b w:val="1"/>
                              <w:rtl w:val="0"/>
                            </w:rPr>
                            <w:delText xml:space="preserve">Mitigation Strategy and/or Contingency Plan</w:delText>
                          </w:r>
                        </w:del>
                      </w:sdtContent>
                    </w:sdt>
                  </w:p>
                </w:sdtContent>
              </w:sdt>
            </w:tc>
          </w:tr>
        </w:sdtContent>
      </w:sdt>
      <w:sdt>
        <w:sdtPr>
          <w:tag w:val="goog_rdk_146"/>
        </w:sdtPr>
        <w:sdtContent>
          <w:tr>
            <w:trPr>
              <w:cantSplit w:val="0"/>
              <w:trHeight w:val="539" w:hRule="atLeast"/>
              <w:tblHeader w:val="0"/>
              <w:del w:author="Anh Phan Lâm" w:id="0" w:date="2024-05-25T15:27:57Z"/>
            </w:trPr>
            <w:tc>
              <w:tcPr>
                <w:tcMar>
                  <w:top w:w="144.0" w:type="dxa"/>
                  <w:left w:w="144.0" w:type="dxa"/>
                  <w:bottom w:w="144.0" w:type="dxa"/>
                  <w:right w:w="144.0" w:type="dxa"/>
                </w:tcMar>
              </w:tcPr>
              <w:sdt>
                <w:sdtPr>
                  <w:tag w:val="goog_rdk_148"/>
                </w:sdtPr>
                <w:sdtContent>
                  <w:p w:rsidR="00000000" w:rsidDel="00000000" w:rsidP="00000000" w:rsidRDefault="00000000" w:rsidRPr="00000000" w14:paraId="000001E1">
                    <w:pPr>
                      <w:spacing w:after="120" w:lineRule="auto"/>
                      <w:ind w:hanging="2"/>
                      <w:rPr>
                        <w:del w:author="Anh Phan Lâm" w:id="0" w:date="2024-05-25T15:27:57Z"/>
                        <w:rFonts w:ascii="Arial" w:cs="Arial" w:eastAsia="Arial" w:hAnsi="Arial"/>
                      </w:rPr>
                    </w:pPr>
                    <w:sdt>
                      <w:sdtPr>
                        <w:tag w:val="goog_rdk_147"/>
                      </w:sdtPr>
                      <w:sdtContent>
                        <w:del w:author="Anh Phan Lâm" w:id="0" w:date="2024-05-25T15:27:57Z">
                          <w:r w:rsidDel="00000000" w:rsidR="00000000" w:rsidRPr="00000000">
                            <w:rPr>
                              <w:rFonts w:ascii="Arial" w:cs="Arial" w:eastAsia="Arial" w:hAnsi="Arial"/>
                              <w:rtl w:val="0"/>
                            </w:rPr>
                            <w:delText xml:space="preserve">High</w:delText>
                          </w:r>
                        </w:del>
                      </w:sdtContent>
                    </w:sdt>
                  </w:p>
                </w:sdtContent>
              </w:sdt>
            </w:tc>
            <w:tc>
              <w:tcPr>
                <w:tcMar>
                  <w:top w:w="144.0" w:type="dxa"/>
                  <w:left w:w="144.0" w:type="dxa"/>
                  <w:bottom w:w="144.0" w:type="dxa"/>
                  <w:right w:w="144.0" w:type="dxa"/>
                </w:tcMar>
              </w:tcPr>
              <w:sdt>
                <w:sdtPr>
                  <w:tag w:val="goog_rdk_150"/>
                </w:sdtPr>
                <w:sdtContent>
                  <w:p w:rsidR="00000000" w:rsidDel="00000000" w:rsidP="00000000" w:rsidRDefault="00000000" w:rsidRPr="00000000" w14:paraId="000001E2">
                    <w:pPr>
                      <w:spacing w:after="120" w:lineRule="auto"/>
                      <w:ind w:hanging="2"/>
                      <w:rPr>
                        <w:del w:author="Anh Phan Lâm" w:id="0" w:date="2024-05-25T15:27:57Z"/>
                        <w:rFonts w:ascii="Arial" w:cs="Arial" w:eastAsia="Arial" w:hAnsi="Arial"/>
                      </w:rPr>
                    </w:pPr>
                    <w:sdt>
                      <w:sdtPr>
                        <w:tag w:val="goog_rdk_149"/>
                      </w:sdtPr>
                      <w:sdtContent>
                        <w:del w:author="Anh Phan Lâm" w:id="0" w:date="2024-05-25T15:27:57Z">
                          <w:r w:rsidDel="00000000" w:rsidR="00000000" w:rsidRPr="00000000">
                            <w:rPr>
                              <w:rFonts w:ascii="Arial" w:cs="Arial" w:eastAsia="Arial" w:hAnsi="Arial"/>
                              <w:rtl w:val="0"/>
                            </w:rPr>
                            <w:delText xml:space="preserve">Time limit</w:delText>
                          </w:r>
                        </w:del>
                      </w:sdtContent>
                    </w:sdt>
                  </w:p>
                </w:sdtContent>
              </w:sdt>
            </w:tc>
            <w:tc>
              <w:tcPr>
                <w:tcMar>
                  <w:top w:w="144.0" w:type="dxa"/>
                  <w:left w:w="144.0" w:type="dxa"/>
                  <w:bottom w:w="144.0" w:type="dxa"/>
                  <w:right w:w="144.0" w:type="dxa"/>
                </w:tcMar>
              </w:tcPr>
              <w:sdt>
                <w:sdtPr>
                  <w:tag w:val="goog_rdk_152"/>
                </w:sdtPr>
                <w:sdtContent>
                  <w:p w:rsidR="00000000" w:rsidDel="00000000" w:rsidP="00000000" w:rsidRDefault="00000000" w:rsidRPr="00000000" w14:paraId="000001E3">
                    <w:pPr>
                      <w:spacing w:after="120" w:lineRule="auto"/>
                      <w:ind w:hanging="2"/>
                      <w:rPr>
                        <w:del w:author="Anh Phan Lâm" w:id="0" w:date="2024-05-25T15:27:57Z"/>
                        <w:rFonts w:ascii="Arial" w:cs="Arial" w:eastAsia="Arial" w:hAnsi="Arial"/>
                      </w:rPr>
                    </w:pPr>
                    <w:sdt>
                      <w:sdtPr>
                        <w:tag w:val="goog_rdk_151"/>
                      </w:sdtPr>
                      <w:sdtContent>
                        <w:del w:author="Anh Phan Lâm" w:id="0" w:date="2024-05-25T15:27:57Z">
                          <w:r w:rsidDel="00000000" w:rsidR="00000000" w:rsidRPr="00000000">
                            <w:rPr>
                              <w:rFonts w:ascii="Arial" w:cs="Arial" w:eastAsia="Arial" w:hAnsi="Arial"/>
                              <w:rtl w:val="0"/>
                            </w:rPr>
                            <w:delText xml:space="preserve">Plan and estimate the project properly, try create backup plans or prepare backup time before deadline</w:delText>
                          </w:r>
                        </w:del>
                      </w:sdtContent>
                    </w:sdt>
                  </w:p>
                </w:sdtContent>
              </w:sdt>
            </w:tc>
          </w:tr>
        </w:sdtContent>
      </w:sdt>
      <w:sdt>
        <w:sdtPr>
          <w:tag w:val="goog_rdk_153"/>
        </w:sdtPr>
        <w:sdtContent>
          <w:tr>
            <w:trPr>
              <w:cantSplit w:val="0"/>
              <w:tblHeader w:val="0"/>
              <w:del w:author="Anh Phan Lâm" w:id="0" w:date="2024-05-25T15:27:57Z"/>
            </w:trPr>
            <w:tc>
              <w:tcPr>
                <w:tcMar>
                  <w:top w:w="144.0" w:type="dxa"/>
                  <w:left w:w="144.0" w:type="dxa"/>
                  <w:bottom w:w="144.0" w:type="dxa"/>
                  <w:right w:w="144.0" w:type="dxa"/>
                </w:tcMar>
              </w:tcPr>
              <w:sdt>
                <w:sdtPr>
                  <w:tag w:val="goog_rdk_155"/>
                </w:sdtPr>
                <w:sdtContent>
                  <w:p w:rsidR="00000000" w:rsidDel="00000000" w:rsidP="00000000" w:rsidRDefault="00000000" w:rsidRPr="00000000" w14:paraId="000001E4">
                    <w:pPr>
                      <w:spacing w:after="120" w:lineRule="auto"/>
                      <w:ind w:hanging="2"/>
                      <w:rPr>
                        <w:del w:author="Anh Phan Lâm" w:id="0" w:date="2024-05-25T15:27:57Z"/>
                        <w:rFonts w:ascii="Arial" w:cs="Arial" w:eastAsia="Arial" w:hAnsi="Arial"/>
                      </w:rPr>
                    </w:pPr>
                    <w:sdt>
                      <w:sdtPr>
                        <w:tag w:val="goog_rdk_154"/>
                      </w:sdtPr>
                      <w:sdtContent>
                        <w:del w:author="Anh Phan Lâm" w:id="0" w:date="2024-05-25T15:27:57Z">
                          <w:r w:rsidDel="00000000" w:rsidR="00000000" w:rsidRPr="00000000">
                            <w:rPr>
                              <w:rFonts w:ascii="Arial" w:cs="Arial" w:eastAsia="Arial" w:hAnsi="Arial"/>
                              <w:rtl w:val="0"/>
                            </w:rPr>
                            <w:delText xml:space="preserve">Low</w:delText>
                          </w:r>
                        </w:del>
                      </w:sdtContent>
                    </w:sdt>
                  </w:p>
                </w:sdtContent>
              </w:sdt>
            </w:tc>
            <w:tc>
              <w:tcPr>
                <w:tcMar>
                  <w:top w:w="144.0" w:type="dxa"/>
                  <w:left w:w="144.0" w:type="dxa"/>
                  <w:bottom w:w="144.0" w:type="dxa"/>
                  <w:right w:w="144.0" w:type="dxa"/>
                </w:tcMar>
              </w:tcPr>
              <w:sdt>
                <w:sdtPr>
                  <w:tag w:val="goog_rdk_157"/>
                </w:sdtPr>
                <w:sdtContent>
                  <w:p w:rsidR="00000000" w:rsidDel="00000000" w:rsidP="00000000" w:rsidRDefault="00000000" w:rsidRPr="00000000" w14:paraId="000001E5">
                    <w:pPr>
                      <w:spacing w:after="120" w:lineRule="auto"/>
                      <w:ind w:hanging="2"/>
                      <w:rPr>
                        <w:del w:author="Anh Phan Lâm" w:id="0" w:date="2024-05-25T15:27:57Z"/>
                        <w:rFonts w:ascii="Arial" w:cs="Arial" w:eastAsia="Arial" w:hAnsi="Arial"/>
                      </w:rPr>
                    </w:pPr>
                    <w:sdt>
                      <w:sdtPr>
                        <w:tag w:val="goog_rdk_156"/>
                      </w:sdtPr>
                      <w:sdtContent>
                        <w:del w:author="Anh Phan Lâm" w:id="0" w:date="2024-05-25T15:27:57Z">
                          <w:r w:rsidDel="00000000" w:rsidR="00000000" w:rsidRPr="00000000">
                            <w:rPr>
                              <w:rFonts w:ascii="Arial" w:cs="Arial" w:eastAsia="Arial" w:hAnsi="Arial"/>
                              <w:rtl w:val="0"/>
                            </w:rPr>
                            <w:delText xml:space="preserve">Team conflict</w:delText>
                          </w:r>
                        </w:del>
                      </w:sdtContent>
                    </w:sdt>
                  </w:p>
                </w:sdtContent>
              </w:sdt>
            </w:tc>
            <w:tc>
              <w:tcPr>
                <w:tcMar>
                  <w:top w:w="144.0" w:type="dxa"/>
                  <w:left w:w="144.0" w:type="dxa"/>
                  <w:bottom w:w="144.0" w:type="dxa"/>
                  <w:right w:w="144.0" w:type="dxa"/>
                </w:tcMar>
              </w:tcPr>
              <w:sdt>
                <w:sdtPr>
                  <w:tag w:val="goog_rdk_159"/>
                </w:sdtPr>
                <w:sdtContent>
                  <w:p w:rsidR="00000000" w:rsidDel="00000000" w:rsidP="00000000" w:rsidRDefault="00000000" w:rsidRPr="00000000" w14:paraId="000001E6">
                    <w:pPr>
                      <w:spacing w:after="120" w:lineRule="auto"/>
                      <w:ind w:hanging="2"/>
                      <w:rPr>
                        <w:del w:author="Anh Phan Lâm" w:id="0" w:date="2024-05-25T15:27:57Z"/>
                        <w:rFonts w:ascii="Arial" w:cs="Arial" w:eastAsia="Arial" w:hAnsi="Arial"/>
                      </w:rPr>
                    </w:pPr>
                    <w:sdt>
                      <w:sdtPr>
                        <w:tag w:val="goog_rdk_158"/>
                      </w:sdtPr>
                      <w:sdtContent>
                        <w:del w:author="Anh Phan Lâm" w:id="0" w:date="2024-05-25T15:27:57Z">
                          <w:r w:rsidDel="00000000" w:rsidR="00000000" w:rsidRPr="00000000">
                            <w:rPr>
                              <w:rFonts w:ascii="Arial" w:cs="Arial" w:eastAsia="Arial" w:hAnsi="Arial"/>
                              <w:rtl w:val="0"/>
                            </w:rPr>
                            <w:delText xml:space="preserve">Hear out and dissolve it in front of the team so there will not be any biases and approach the conflict with multiple perspectives</w:delText>
                          </w:r>
                        </w:del>
                      </w:sdtContent>
                    </w:sdt>
                  </w:p>
                </w:sdtContent>
              </w:sdt>
            </w:tc>
          </w:tr>
        </w:sdtContent>
      </w:sdt>
      <w:sdt>
        <w:sdtPr>
          <w:tag w:val="goog_rdk_160"/>
        </w:sdtPr>
        <w:sdtContent>
          <w:tr>
            <w:trPr>
              <w:cantSplit w:val="0"/>
              <w:tblHeader w:val="0"/>
              <w:del w:author="Anh Phan Lâm" w:id="0" w:date="2024-05-25T15:27:57Z"/>
            </w:trPr>
            <w:tc>
              <w:tcPr>
                <w:tcMar>
                  <w:top w:w="144.0" w:type="dxa"/>
                  <w:left w:w="144.0" w:type="dxa"/>
                  <w:bottom w:w="144.0" w:type="dxa"/>
                  <w:right w:w="144.0" w:type="dxa"/>
                </w:tcMar>
              </w:tcPr>
              <w:sdt>
                <w:sdtPr>
                  <w:tag w:val="goog_rdk_162"/>
                </w:sdtPr>
                <w:sdtContent>
                  <w:p w:rsidR="00000000" w:rsidDel="00000000" w:rsidP="00000000" w:rsidRDefault="00000000" w:rsidRPr="00000000" w14:paraId="000001E7">
                    <w:pPr>
                      <w:spacing w:after="120" w:lineRule="auto"/>
                      <w:ind w:hanging="2"/>
                      <w:rPr>
                        <w:del w:author="Anh Phan Lâm" w:id="0" w:date="2024-05-25T15:27:57Z"/>
                        <w:rFonts w:ascii="Arial" w:cs="Arial" w:eastAsia="Arial" w:hAnsi="Arial"/>
                      </w:rPr>
                    </w:pPr>
                    <w:sdt>
                      <w:sdtPr>
                        <w:tag w:val="goog_rdk_161"/>
                      </w:sdtPr>
                      <w:sdtContent>
                        <w:del w:author="Anh Phan Lâm" w:id="0" w:date="2024-05-25T15:27:57Z">
                          <w:r w:rsidDel="00000000" w:rsidR="00000000" w:rsidRPr="00000000">
                            <w:rPr>
                              <w:rFonts w:ascii="Arial" w:cs="Arial" w:eastAsia="Arial" w:hAnsi="Arial"/>
                              <w:rtl w:val="0"/>
                            </w:rPr>
                            <w:delText xml:space="preserve">Medium</w:delText>
                          </w:r>
                        </w:del>
                      </w:sdtContent>
                    </w:sdt>
                  </w:p>
                </w:sdtContent>
              </w:sdt>
            </w:tc>
            <w:tc>
              <w:tcPr>
                <w:tcMar>
                  <w:top w:w="144.0" w:type="dxa"/>
                  <w:left w:w="144.0" w:type="dxa"/>
                  <w:bottom w:w="144.0" w:type="dxa"/>
                  <w:right w:w="144.0" w:type="dxa"/>
                </w:tcMar>
              </w:tcPr>
              <w:sdt>
                <w:sdtPr>
                  <w:tag w:val="goog_rdk_164"/>
                </w:sdtPr>
                <w:sdtContent>
                  <w:p w:rsidR="00000000" w:rsidDel="00000000" w:rsidP="00000000" w:rsidRDefault="00000000" w:rsidRPr="00000000" w14:paraId="000001E8">
                    <w:pPr>
                      <w:spacing w:after="120" w:lineRule="auto"/>
                      <w:ind w:hanging="2"/>
                      <w:rPr>
                        <w:del w:author="Anh Phan Lâm" w:id="0" w:date="2024-05-25T15:27:57Z"/>
                        <w:rFonts w:ascii="Arial" w:cs="Arial" w:eastAsia="Arial" w:hAnsi="Arial"/>
                      </w:rPr>
                    </w:pPr>
                    <w:sdt>
                      <w:sdtPr>
                        <w:tag w:val="goog_rdk_163"/>
                      </w:sdtPr>
                      <w:sdtContent>
                        <w:del w:author="Anh Phan Lâm" w:id="0" w:date="2024-05-25T15:27:57Z">
                          <w:r w:rsidDel="00000000" w:rsidR="00000000" w:rsidRPr="00000000">
                            <w:rPr>
                              <w:rFonts w:ascii="Arial" w:cs="Arial" w:eastAsia="Arial" w:hAnsi="Arial"/>
                              <w:rtl w:val="0"/>
                            </w:rPr>
                            <w:delText xml:space="preserve">Team burnt out</w:delText>
                          </w:r>
                        </w:del>
                      </w:sdtContent>
                    </w:sdt>
                  </w:p>
                </w:sdtContent>
              </w:sdt>
            </w:tc>
            <w:tc>
              <w:tcPr>
                <w:tcMar>
                  <w:top w:w="144.0" w:type="dxa"/>
                  <w:left w:w="144.0" w:type="dxa"/>
                  <w:bottom w:w="144.0" w:type="dxa"/>
                  <w:right w:w="144.0" w:type="dxa"/>
                </w:tcMar>
              </w:tcPr>
              <w:sdt>
                <w:sdtPr>
                  <w:tag w:val="goog_rdk_166"/>
                </w:sdtPr>
                <w:sdtContent>
                  <w:p w:rsidR="00000000" w:rsidDel="00000000" w:rsidP="00000000" w:rsidRDefault="00000000" w:rsidRPr="00000000" w14:paraId="000001E9">
                    <w:pPr>
                      <w:spacing w:after="120" w:lineRule="auto"/>
                      <w:ind w:hanging="2"/>
                      <w:rPr>
                        <w:del w:author="Anh Phan Lâm" w:id="0" w:date="2024-05-25T15:27:57Z"/>
                        <w:rFonts w:ascii="Arial" w:cs="Arial" w:eastAsia="Arial" w:hAnsi="Arial"/>
                      </w:rPr>
                    </w:pPr>
                    <w:sdt>
                      <w:sdtPr>
                        <w:tag w:val="goog_rdk_165"/>
                      </w:sdtPr>
                      <w:sdtContent>
                        <w:del w:author="Anh Phan Lâm" w:id="0" w:date="2024-05-25T15:27:57Z">
                          <w:r w:rsidDel="00000000" w:rsidR="00000000" w:rsidRPr="00000000">
                            <w:rPr>
                              <w:rFonts w:ascii="Arial" w:cs="Arial" w:eastAsia="Arial" w:hAnsi="Arial"/>
                              <w:rtl w:val="0"/>
                            </w:rPr>
                            <w:delText xml:space="preserve">Make teammate guarantee to be responsible with their tasks so they will not give up on them, try make tasks with low pressure as much as possible, value and respect teammate’s opinions and works</w:delText>
                          </w:r>
                        </w:del>
                      </w:sdtContent>
                    </w:sdt>
                  </w:p>
                </w:sdtContent>
              </w:sdt>
            </w:tc>
          </w:tr>
        </w:sdtContent>
      </w:sdt>
      <w:sdt>
        <w:sdtPr>
          <w:tag w:val="goog_rdk_167"/>
        </w:sdtPr>
        <w:sdtContent>
          <w:tr>
            <w:trPr>
              <w:cantSplit w:val="0"/>
              <w:tblHeader w:val="0"/>
              <w:del w:author="Anh Phan Lâm" w:id="0" w:date="2024-05-25T15:27:57Z"/>
            </w:trPr>
            <w:tc>
              <w:tcPr>
                <w:tcMar>
                  <w:top w:w="144.0" w:type="dxa"/>
                  <w:left w:w="144.0" w:type="dxa"/>
                  <w:bottom w:w="144.0" w:type="dxa"/>
                  <w:right w:w="144.0" w:type="dxa"/>
                </w:tcMar>
              </w:tcPr>
              <w:sdt>
                <w:sdtPr>
                  <w:tag w:val="goog_rdk_169"/>
                </w:sdtPr>
                <w:sdtContent>
                  <w:p w:rsidR="00000000" w:rsidDel="00000000" w:rsidP="00000000" w:rsidRDefault="00000000" w:rsidRPr="00000000" w14:paraId="000001EA">
                    <w:pPr>
                      <w:spacing w:after="120" w:lineRule="auto"/>
                      <w:ind w:hanging="2"/>
                      <w:rPr>
                        <w:del w:author="Anh Phan Lâm" w:id="0" w:date="2024-05-25T15:27:57Z"/>
                        <w:rFonts w:ascii="Arial" w:cs="Arial" w:eastAsia="Arial" w:hAnsi="Arial"/>
                      </w:rPr>
                    </w:pPr>
                    <w:sdt>
                      <w:sdtPr>
                        <w:tag w:val="goog_rdk_168"/>
                      </w:sdtPr>
                      <w:sdtContent>
                        <w:del w:author="Anh Phan Lâm" w:id="0" w:date="2024-05-25T15:27:57Z">
                          <w:r w:rsidDel="00000000" w:rsidR="00000000" w:rsidRPr="00000000">
                            <w:rPr>
                              <w:rFonts w:ascii="Arial" w:cs="Arial" w:eastAsia="Arial" w:hAnsi="Arial"/>
                              <w:rtl w:val="0"/>
                            </w:rPr>
                            <w:delText xml:space="preserve">Medium</w:delText>
                          </w:r>
                        </w:del>
                      </w:sdtContent>
                    </w:sdt>
                  </w:p>
                </w:sdtContent>
              </w:sdt>
            </w:tc>
            <w:tc>
              <w:tcPr>
                <w:tcMar>
                  <w:top w:w="144.0" w:type="dxa"/>
                  <w:left w:w="144.0" w:type="dxa"/>
                  <w:bottom w:w="144.0" w:type="dxa"/>
                  <w:right w:w="144.0" w:type="dxa"/>
                </w:tcMar>
              </w:tcPr>
              <w:sdt>
                <w:sdtPr>
                  <w:tag w:val="goog_rdk_171"/>
                </w:sdtPr>
                <w:sdtContent>
                  <w:p w:rsidR="00000000" w:rsidDel="00000000" w:rsidP="00000000" w:rsidRDefault="00000000" w:rsidRPr="00000000" w14:paraId="000001EB">
                    <w:pPr>
                      <w:spacing w:after="120" w:lineRule="auto"/>
                      <w:ind w:hanging="2"/>
                      <w:rPr>
                        <w:del w:author="Anh Phan Lâm" w:id="0" w:date="2024-05-25T15:27:57Z"/>
                        <w:rFonts w:ascii="Arial" w:cs="Arial" w:eastAsia="Arial" w:hAnsi="Arial"/>
                      </w:rPr>
                    </w:pPr>
                    <w:sdt>
                      <w:sdtPr>
                        <w:tag w:val="goog_rdk_170"/>
                      </w:sdtPr>
                      <w:sdtContent>
                        <w:del w:author="Anh Phan Lâm" w:id="0" w:date="2024-05-25T15:27:57Z">
                          <w:r w:rsidDel="00000000" w:rsidR="00000000" w:rsidRPr="00000000">
                            <w:rPr>
                              <w:rFonts w:ascii="Arial" w:cs="Arial" w:eastAsia="Arial" w:hAnsi="Arial"/>
                              <w:rtl w:val="0"/>
                            </w:rPr>
                            <w:delText xml:space="preserve">Team members inexperienced</w:delText>
                          </w:r>
                        </w:del>
                      </w:sdtContent>
                    </w:sdt>
                  </w:p>
                </w:sdtContent>
              </w:sdt>
            </w:tc>
            <w:tc>
              <w:tcPr>
                <w:tcMar>
                  <w:top w:w="144.0" w:type="dxa"/>
                  <w:left w:w="144.0" w:type="dxa"/>
                  <w:bottom w:w="144.0" w:type="dxa"/>
                  <w:right w:w="144.0" w:type="dxa"/>
                </w:tcMar>
              </w:tcPr>
              <w:sdt>
                <w:sdtPr>
                  <w:tag w:val="goog_rdk_173"/>
                </w:sdtPr>
                <w:sdtContent>
                  <w:p w:rsidR="00000000" w:rsidDel="00000000" w:rsidP="00000000" w:rsidRDefault="00000000" w:rsidRPr="00000000" w14:paraId="000001EC">
                    <w:pPr>
                      <w:spacing w:after="120" w:lineRule="auto"/>
                      <w:ind w:hanging="2"/>
                      <w:rPr>
                        <w:del w:author="Anh Phan Lâm" w:id="0" w:date="2024-05-25T15:27:57Z"/>
                        <w:rFonts w:ascii="Arial" w:cs="Arial" w:eastAsia="Arial" w:hAnsi="Arial"/>
                      </w:rPr>
                    </w:pPr>
                    <w:sdt>
                      <w:sdtPr>
                        <w:tag w:val="goog_rdk_172"/>
                      </w:sdtPr>
                      <w:sdtContent>
                        <w:del w:author="Anh Phan Lâm" w:id="0" w:date="2024-05-25T15:27:57Z">
                          <w:r w:rsidDel="00000000" w:rsidR="00000000" w:rsidRPr="00000000">
                            <w:rPr>
                              <w:rFonts w:ascii="Arial" w:cs="Arial" w:eastAsia="Arial" w:hAnsi="Arial"/>
                              <w:rtl w:val="0"/>
                            </w:rPr>
                            <w:delText xml:space="preserve">Make team members be responsible for which work they took part in so that they would approach the issue and announce it early so that the team can help to deal with it</w:delText>
                          </w:r>
                        </w:del>
                      </w:sdtContent>
                    </w:sdt>
                  </w:p>
                </w:sdtContent>
              </w:sdt>
            </w:tc>
          </w:tr>
        </w:sdtContent>
      </w:sdt>
    </w:tbl>
    <w:sdt>
      <w:sdtPr>
        <w:tag w:val="goog_rdk_176"/>
      </w:sdtPr>
      <w:sdtContent>
        <w:p w:rsidR="00000000" w:rsidDel="00000000" w:rsidP="00000000" w:rsidRDefault="00000000" w:rsidRPr="00000000" w14:paraId="000001ED">
          <w:pPr>
            <w:spacing w:after="120" w:lineRule="auto"/>
            <w:ind w:hanging="2"/>
            <w:rPr>
              <w:del w:author="Anh Phan Lâm" w:id="0" w:date="2024-05-25T15:27:57Z"/>
              <w:rFonts w:ascii="Arial" w:cs="Arial" w:eastAsia="Arial" w:hAnsi="Arial"/>
              <w:i w:val="1"/>
              <w:color w:val="0000ff"/>
            </w:rPr>
          </w:pPr>
          <w:sdt>
            <w:sdtPr>
              <w:tag w:val="goog_rdk_175"/>
            </w:sdtPr>
            <w:sdtContent>
              <w:del w:author="Anh Phan Lâm" w:id="0" w:date="2024-05-25T15:27:57Z">
                <w:r w:rsidDel="00000000" w:rsidR="00000000" w:rsidRPr="00000000">
                  <w:rPr>
                    <w:rtl w:val="0"/>
                  </w:rPr>
                </w:r>
              </w:del>
            </w:sdtContent>
          </w:sdt>
        </w:p>
      </w:sdtContent>
    </w:sdt>
    <w:sdt>
      <w:sdtPr>
        <w:tag w:val="goog_rdk_178"/>
      </w:sdtPr>
      <w:sdtContent>
        <w:p w:rsidR="00000000" w:rsidDel="00000000" w:rsidP="00000000" w:rsidRDefault="00000000" w:rsidRPr="00000000" w14:paraId="000001EE">
          <w:pPr>
            <w:pStyle w:val="Heading1"/>
            <w:widowControl w:val="1"/>
            <w:numPr>
              <w:ilvl w:val="0"/>
              <w:numId w:val="17"/>
            </w:numPr>
            <w:ind w:left="720" w:hanging="360"/>
            <w:rPr>
              <w:del w:author="Anh Phan Lâm" w:id="0" w:date="2024-05-25T15:27:57Z"/>
              <w:vertAlign w:val="baseline"/>
            </w:rPr>
          </w:pPr>
          <w:sdt>
            <w:sdtPr>
              <w:tag w:val="goog_rdk_177"/>
            </w:sdtPr>
            <w:sdtContent>
              <w:del w:author="Anh Phan Lâm" w:id="0" w:date="2024-05-25T15:27:57Z">
                <w:bookmarkStart w:colFirst="0" w:colLast="0" w:name="_heading=h.avbfw9jbxq4m" w:id="98"/>
                <w:bookmarkEnd w:id="98"/>
                <w:r w:rsidDel="00000000" w:rsidR="00000000" w:rsidRPr="00000000">
                  <w:rPr>
                    <w:vertAlign w:val="baseline"/>
                    <w:rtl w:val="0"/>
                  </w:rPr>
                  <w:delText xml:space="preserve">A.5</w:delText>
                  <w:tab/>
                  <w:delText xml:space="preserve">Stability</w:delText>
                </w:r>
              </w:del>
            </w:sdtContent>
          </w:sdt>
        </w:p>
      </w:sdtContent>
    </w:sdt>
    <w:p w:rsidR="00000000" w:rsidDel="00000000" w:rsidP="00000000" w:rsidRDefault="00000000" w:rsidRPr="00000000" w14:paraId="000001EF">
      <w:pPr>
        <w:widowControl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sdt>
        <w:sdtPr>
          <w:tag w:val="goog_rdk_18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82"/>
                </w:sdtPr>
                <w:sdtContent>
                  <w:p w:rsidR="00000000" w:rsidDel="00000000" w:rsidP="00000000" w:rsidRDefault="00000000" w:rsidRPr="00000000" w14:paraId="000001F0">
                    <w:pPr>
                      <w:rPr>
                        <w:del w:author="Anh Phan Lâm" w:id="0" w:date="2024-05-25T15:27:57Z"/>
                        <w:rFonts w:ascii="Arial" w:cs="Arial" w:eastAsia="Arial" w:hAnsi="Arial"/>
                      </w:rPr>
                    </w:pPr>
                    <w:sdt>
                      <w:sdtPr>
                        <w:tag w:val="goog_rdk_181"/>
                      </w:sdtPr>
                      <w:sdtContent>
                        <w:del w:author="Anh Phan Lâm" w:id="0" w:date="2024-05-25T15:27:57Z">
                          <w:r w:rsidDel="00000000" w:rsidR="00000000" w:rsidRPr="00000000">
                            <w:rPr>
                              <w:rFonts w:ascii="Arial" w:cs="Arial" w:eastAsia="Arial" w:hAnsi="Arial"/>
                              <w:rtl w:val="0"/>
                            </w:rPr>
                            <w:delText xml:space="preserve">Features</w:delText>
                          </w:r>
                        </w:del>
                      </w:sdtContent>
                    </w:sdt>
                  </w:p>
                </w:sdtContent>
              </w:sdt>
            </w:tc>
            <w:tc>
              <w:tcPr>
                <w:shd w:fill="auto" w:val="clear"/>
                <w:tcMar>
                  <w:top w:w="100.0" w:type="dxa"/>
                  <w:left w:w="100.0" w:type="dxa"/>
                  <w:bottom w:w="100.0" w:type="dxa"/>
                  <w:right w:w="100.0" w:type="dxa"/>
                </w:tcMar>
                <w:vAlign w:val="top"/>
              </w:tcPr>
              <w:sdt>
                <w:sdtPr>
                  <w:tag w:val="goog_rdk_184"/>
                </w:sdtPr>
                <w:sdtContent>
                  <w:p w:rsidR="00000000" w:rsidDel="00000000" w:rsidP="00000000" w:rsidRDefault="00000000" w:rsidRPr="00000000" w14:paraId="000001F1">
                    <w:pPr>
                      <w:rPr>
                        <w:del w:author="Anh Phan Lâm" w:id="0" w:date="2024-05-25T15:27:57Z"/>
                        <w:rFonts w:ascii="Arial" w:cs="Arial" w:eastAsia="Arial" w:hAnsi="Arial"/>
                      </w:rPr>
                    </w:pPr>
                    <w:sdt>
                      <w:sdtPr>
                        <w:tag w:val="goog_rdk_183"/>
                      </w:sdtPr>
                      <w:sdtContent>
                        <w:del w:author="Anh Phan Lâm" w:id="0" w:date="2024-05-25T15:27:57Z">
                          <w:r w:rsidDel="00000000" w:rsidR="00000000" w:rsidRPr="00000000">
                            <w:rPr>
                              <w:rFonts w:ascii="Arial" w:cs="Arial" w:eastAsia="Arial" w:hAnsi="Arial"/>
                              <w:rtl w:val="0"/>
                            </w:rPr>
                            <w:delText xml:space="preserve">Stability</w:delText>
                          </w:r>
                        </w:del>
                      </w:sdtContent>
                    </w:sdt>
                  </w:p>
                </w:sdtContent>
              </w:sdt>
            </w:tc>
          </w:tr>
        </w:sdtContent>
      </w:sdt>
      <w:sdt>
        <w:sdtPr>
          <w:tag w:val="goog_rdk_18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87"/>
                </w:sdtPr>
                <w:sdtContent>
                  <w:p w:rsidR="00000000" w:rsidDel="00000000" w:rsidP="00000000" w:rsidRDefault="00000000" w:rsidRPr="00000000" w14:paraId="000001F2">
                    <w:pPr>
                      <w:rPr>
                        <w:del w:author="Anh Phan Lâm" w:id="0" w:date="2024-05-25T15:27:57Z"/>
                        <w:rFonts w:ascii="Arial" w:cs="Arial" w:eastAsia="Arial" w:hAnsi="Arial"/>
                      </w:rPr>
                    </w:pPr>
                    <w:sdt>
                      <w:sdtPr>
                        <w:tag w:val="goog_rdk_186"/>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p>
                </w:sdtContent>
              </w:sdt>
            </w:tc>
            <w:tc>
              <w:tcPr>
                <w:shd w:fill="auto" w:val="clear"/>
                <w:tcMar>
                  <w:top w:w="100.0" w:type="dxa"/>
                  <w:left w:w="100.0" w:type="dxa"/>
                  <w:bottom w:w="100.0" w:type="dxa"/>
                  <w:right w:w="100.0" w:type="dxa"/>
                </w:tcMar>
                <w:vAlign w:val="top"/>
              </w:tcPr>
              <w:sdt>
                <w:sdtPr>
                  <w:tag w:val="goog_rdk_189"/>
                </w:sdtPr>
                <w:sdtContent>
                  <w:p w:rsidR="00000000" w:rsidDel="00000000" w:rsidP="00000000" w:rsidRDefault="00000000" w:rsidRPr="00000000" w14:paraId="000001F3">
                    <w:pPr>
                      <w:rPr>
                        <w:del w:author="Anh Phan Lâm" w:id="0" w:date="2024-05-25T15:27:57Z"/>
                        <w:rFonts w:ascii="Arial" w:cs="Arial" w:eastAsia="Arial" w:hAnsi="Arial"/>
                      </w:rPr>
                    </w:pPr>
                    <w:sdt>
                      <w:sdtPr>
                        <w:tag w:val="goog_rdk_188"/>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19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92"/>
                </w:sdtPr>
                <w:sdtContent>
                  <w:p w:rsidR="00000000" w:rsidDel="00000000" w:rsidP="00000000" w:rsidRDefault="00000000" w:rsidRPr="00000000" w14:paraId="000001F4">
                    <w:pPr>
                      <w:rPr>
                        <w:del w:author="Anh Phan Lâm" w:id="0" w:date="2024-05-25T15:27:57Z"/>
                        <w:rFonts w:ascii="Arial" w:cs="Arial" w:eastAsia="Arial" w:hAnsi="Arial"/>
                      </w:rPr>
                    </w:pPr>
                    <w:sdt>
                      <w:sdtPr>
                        <w:tag w:val="goog_rdk_191"/>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p>
                </w:sdtContent>
              </w:sdt>
            </w:tc>
            <w:tc>
              <w:tcPr>
                <w:shd w:fill="auto" w:val="clear"/>
                <w:tcMar>
                  <w:top w:w="100.0" w:type="dxa"/>
                  <w:left w:w="100.0" w:type="dxa"/>
                  <w:bottom w:w="100.0" w:type="dxa"/>
                  <w:right w:w="100.0" w:type="dxa"/>
                </w:tcMar>
                <w:vAlign w:val="top"/>
              </w:tcPr>
              <w:sdt>
                <w:sdtPr>
                  <w:tag w:val="goog_rdk_194"/>
                </w:sdtPr>
                <w:sdtContent>
                  <w:p w:rsidR="00000000" w:rsidDel="00000000" w:rsidP="00000000" w:rsidRDefault="00000000" w:rsidRPr="00000000" w14:paraId="000001F5">
                    <w:pPr>
                      <w:rPr>
                        <w:del w:author="Anh Phan Lâm" w:id="0" w:date="2024-05-25T15:27:57Z"/>
                        <w:rFonts w:ascii="Arial" w:cs="Arial" w:eastAsia="Arial" w:hAnsi="Arial"/>
                      </w:rPr>
                    </w:pPr>
                    <w:sdt>
                      <w:sdtPr>
                        <w:tag w:val="goog_rdk_193"/>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19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197"/>
                </w:sdtPr>
                <w:sdtContent>
                  <w:p w:rsidR="00000000" w:rsidDel="00000000" w:rsidP="00000000" w:rsidRDefault="00000000" w:rsidRPr="00000000" w14:paraId="000001F6">
                    <w:pPr>
                      <w:rPr>
                        <w:del w:author="Anh Phan Lâm" w:id="0" w:date="2024-05-25T15:27:57Z"/>
                        <w:rFonts w:ascii="Arial" w:cs="Arial" w:eastAsia="Arial" w:hAnsi="Arial"/>
                      </w:rPr>
                    </w:pPr>
                    <w:sdt>
                      <w:sdtPr>
                        <w:tag w:val="goog_rdk_196"/>
                      </w:sdtPr>
                      <w:sdtContent>
                        <w:del w:author="Anh Phan Lâm" w:id="0" w:date="2024-05-25T15:27:57Z">
                          <w:r w:rsidDel="00000000" w:rsidR="00000000" w:rsidRPr="00000000">
                            <w:rPr>
                              <w:rFonts w:ascii="Arial" w:cs="Arial" w:eastAsia="Arial" w:hAnsi="Arial"/>
                              <w:rtl w:val="0"/>
                            </w:rPr>
                            <w:delText xml:space="preserve">Personal Information Management</w:delText>
                          </w:r>
                        </w:del>
                      </w:sdtContent>
                    </w:sdt>
                  </w:p>
                </w:sdtContent>
              </w:sdt>
            </w:tc>
            <w:tc>
              <w:tcPr>
                <w:shd w:fill="auto" w:val="clear"/>
                <w:tcMar>
                  <w:top w:w="100.0" w:type="dxa"/>
                  <w:left w:w="100.0" w:type="dxa"/>
                  <w:bottom w:w="100.0" w:type="dxa"/>
                  <w:right w:w="100.0" w:type="dxa"/>
                </w:tcMar>
                <w:vAlign w:val="top"/>
              </w:tcPr>
              <w:sdt>
                <w:sdtPr>
                  <w:tag w:val="goog_rdk_199"/>
                </w:sdtPr>
                <w:sdtContent>
                  <w:p w:rsidR="00000000" w:rsidDel="00000000" w:rsidP="00000000" w:rsidRDefault="00000000" w:rsidRPr="00000000" w14:paraId="000001F7">
                    <w:pPr>
                      <w:rPr>
                        <w:del w:author="Anh Phan Lâm" w:id="0" w:date="2024-05-25T15:27:57Z"/>
                        <w:rFonts w:ascii="Arial" w:cs="Arial" w:eastAsia="Arial" w:hAnsi="Arial"/>
                      </w:rPr>
                    </w:pPr>
                    <w:sdt>
                      <w:sdtPr>
                        <w:tag w:val="goog_rdk_198"/>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0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02"/>
                </w:sdtPr>
                <w:sdtContent>
                  <w:p w:rsidR="00000000" w:rsidDel="00000000" w:rsidP="00000000" w:rsidRDefault="00000000" w:rsidRPr="00000000" w14:paraId="000001F8">
                    <w:pPr>
                      <w:rPr>
                        <w:del w:author="Anh Phan Lâm" w:id="0" w:date="2024-05-25T15:27:57Z"/>
                        <w:rFonts w:ascii="Arial" w:cs="Arial" w:eastAsia="Arial" w:hAnsi="Arial"/>
                      </w:rPr>
                    </w:pPr>
                    <w:sdt>
                      <w:sdtPr>
                        <w:tag w:val="goog_rdk_201"/>
                      </w:sdtPr>
                      <w:sdtContent>
                        <w:del w:author="Anh Phan Lâm" w:id="0" w:date="2024-05-25T15:27:57Z">
                          <w:r w:rsidDel="00000000" w:rsidR="00000000" w:rsidRPr="00000000">
                            <w:rPr>
                              <w:rFonts w:ascii="Arial" w:cs="Arial" w:eastAsia="Arial" w:hAnsi="Arial"/>
                              <w:rtl w:val="0"/>
                            </w:rPr>
                            <w:delText xml:space="preserve">Add to Cart</w:delText>
                          </w:r>
                        </w:del>
                      </w:sdtContent>
                    </w:sdt>
                  </w:p>
                </w:sdtContent>
              </w:sdt>
            </w:tc>
            <w:tc>
              <w:tcPr>
                <w:shd w:fill="auto" w:val="clear"/>
                <w:tcMar>
                  <w:top w:w="100.0" w:type="dxa"/>
                  <w:left w:w="100.0" w:type="dxa"/>
                  <w:bottom w:w="100.0" w:type="dxa"/>
                  <w:right w:w="100.0" w:type="dxa"/>
                </w:tcMar>
                <w:vAlign w:val="top"/>
              </w:tcPr>
              <w:sdt>
                <w:sdtPr>
                  <w:tag w:val="goog_rdk_204"/>
                </w:sdtPr>
                <w:sdtContent>
                  <w:p w:rsidR="00000000" w:rsidDel="00000000" w:rsidP="00000000" w:rsidRDefault="00000000" w:rsidRPr="00000000" w14:paraId="000001F9">
                    <w:pPr>
                      <w:rPr>
                        <w:del w:author="Anh Phan Lâm" w:id="0" w:date="2024-05-25T15:27:57Z"/>
                        <w:rFonts w:ascii="Arial" w:cs="Arial" w:eastAsia="Arial" w:hAnsi="Arial"/>
                      </w:rPr>
                    </w:pPr>
                    <w:sdt>
                      <w:sdtPr>
                        <w:tag w:val="goog_rdk_203"/>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0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07"/>
                </w:sdtPr>
                <w:sdtContent>
                  <w:p w:rsidR="00000000" w:rsidDel="00000000" w:rsidP="00000000" w:rsidRDefault="00000000" w:rsidRPr="00000000" w14:paraId="000001FA">
                    <w:pPr>
                      <w:rPr>
                        <w:del w:author="Anh Phan Lâm" w:id="0" w:date="2024-05-25T15:27:57Z"/>
                        <w:rFonts w:ascii="Arial" w:cs="Arial" w:eastAsia="Arial" w:hAnsi="Arial"/>
                      </w:rPr>
                    </w:pPr>
                    <w:sdt>
                      <w:sdtPr>
                        <w:tag w:val="goog_rdk_206"/>
                      </w:sdtPr>
                      <w:sdtContent>
                        <w:del w:author="Anh Phan Lâm" w:id="0" w:date="2024-05-25T15:27:57Z">
                          <w:r w:rsidDel="00000000" w:rsidR="00000000" w:rsidRPr="00000000">
                            <w:rPr>
                              <w:rFonts w:ascii="Arial" w:cs="Arial" w:eastAsia="Arial" w:hAnsi="Arial"/>
                              <w:rtl w:val="0"/>
                            </w:rPr>
                            <w:delText xml:space="preserve">Purchase Products</w:delText>
                          </w:r>
                        </w:del>
                      </w:sdtContent>
                    </w:sdt>
                  </w:p>
                </w:sdtContent>
              </w:sdt>
            </w:tc>
            <w:tc>
              <w:tcPr>
                <w:shd w:fill="auto" w:val="clear"/>
                <w:tcMar>
                  <w:top w:w="100.0" w:type="dxa"/>
                  <w:left w:w="100.0" w:type="dxa"/>
                  <w:bottom w:w="100.0" w:type="dxa"/>
                  <w:right w:w="100.0" w:type="dxa"/>
                </w:tcMar>
                <w:vAlign w:val="top"/>
              </w:tcPr>
              <w:sdt>
                <w:sdtPr>
                  <w:tag w:val="goog_rdk_209"/>
                </w:sdtPr>
                <w:sdtContent>
                  <w:p w:rsidR="00000000" w:rsidDel="00000000" w:rsidP="00000000" w:rsidRDefault="00000000" w:rsidRPr="00000000" w14:paraId="000001FB">
                    <w:pPr>
                      <w:rPr>
                        <w:del w:author="Anh Phan Lâm" w:id="0" w:date="2024-05-25T15:27:57Z"/>
                        <w:rFonts w:ascii="Arial" w:cs="Arial" w:eastAsia="Arial" w:hAnsi="Arial"/>
                      </w:rPr>
                    </w:pPr>
                    <w:sdt>
                      <w:sdtPr>
                        <w:tag w:val="goog_rdk_208"/>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1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12"/>
                </w:sdtPr>
                <w:sdtContent>
                  <w:p w:rsidR="00000000" w:rsidDel="00000000" w:rsidP="00000000" w:rsidRDefault="00000000" w:rsidRPr="00000000" w14:paraId="000001FC">
                    <w:pPr>
                      <w:rPr>
                        <w:del w:author="Anh Phan Lâm" w:id="0" w:date="2024-05-25T15:27:57Z"/>
                        <w:rFonts w:ascii="Arial" w:cs="Arial" w:eastAsia="Arial" w:hAnsi="Arial"/>
                      </w:rPr>
                    </w:pPr>
                    <w:sdt>
                      <w:sdtPr>
                        <w:tag w:val="goog_rdk_211"/>
                      </w:sdtPr>
                      <w:sdtContent>
                        <w:del w:author="Anh Phan Lâm" w:id="0" w:date="2024-05-25T15:27:57Z">
                          <w:r w:rsidDel="00000000" w:rsidR="00000000" w:rsidRPr="00000000">
                            <w:rPr>
                              <w:rFonts w:ascii="Arial" w:cs="Arial" w:eastAsia="Arial" w:hAnsi="Arial"/>
                              <w:rtl w:val="0"/>
                            </w:rPr>
                            <w:delText xml:space="preserve">Product Reviews</w:delText>
                          </w:r>
                        </w:del>
                      </w:sdtContent>
                    </w:sdt>
                  </w:p>
                </w:sdtContent>
              </w:sdt>
            </w:tc>
            <w:tc>
              <w:tcPr>
                <w:shd w:fill="auto" w:val="clear"/>
                <w:tcMar>
                  <w:top w:w="100.0" w:type="dxa"/>
                  <w:left w:w="100.0" w:type="dxa"/>
                  <w:bottom w:w="100.0" w:type="dxa"/>
                  <w:right w:w="100.0" w:type="dxa"/>
                </w:tcMar>
                <w:vAlign w:val="top"/>
              </w:tcPr>
              <w:sdt>
                <w:sdtPr>
                  <w:tag w:val="goog_rdk_214"/>
                </w:sdtPr>
                <w:sdtContent>
                  <w:p w:rsidR="00000000" w:rsidDel="00000000" w:rsidP="00000000" w:rsidRDefault="00000000" w:rsidRPr="00000000" w14:paraId="000001FD">
                    <w:pPr>
                      <w:rPr>
                        <w:del w:author="Anh Phan Lâm" w:id="0" w:date="2024-05-25T15:27:57Z"/>
                        <w:rFonts w:ascii="Arial" w:cs="Arial" w:eastAsia="Arial" w:hAnsi="Arial"/>
                      </w:rPr>
                    </w:pPr>
                    <w:sdt>
                      <w:sdtPr>
                        <w:tag w:val="goog_rdk_213"/>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1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17"/>
                </w:sdtPr>
                <w:sdtContent>
                  <w:p w:rsidR="00000000" w:rsidDel="00000000" w:rsidP="00000000" w:rsidRDefault="00000000" w:rsidRPr="00000000" w14:paraId="000001FE">
                    <w:pPr>
                      <w:rPr>
                        <w:del w:author="Anh Phan Lâm" w:id="0" w:date="2024-05-25T15:27:57Z"/>
                        <w:rFonts w:ascii="Arial" w:cs="Arial" w:eastAsia="Arial" w:hAnsi="Arial"/>
                      </w:rPr>
                    </w:pPr>
                    <w:sdt>
                      <w:sdtPr>
                        <w:tag w:val="goog_rdk_216"/>
                      </w:sdtPr>
                      <w:sdtContent>
                        <w:del w:author="Anh Phan Lâm" w:id="0" w:date="2024-05-25T15:27:57Z">
                          <w:r w:rsidDel="00000000" w:rsidR="00000000" w:rsidRPr="00000000">
                            <w:rPr>
                              <w:rFonts w:ascii="Arial" w:cs="Arial" w:eastAsia="Arial" w:hAnsi="Arial"/>
                              <w:rtl w:val="0"/>
                            </w:rPr>
                            <w:delText xml:space="preserve">Display of Discount Codes/Promotions</w:delText>
                          </w:r>
                        </w:del>
                      </w:sdtContent>
                    </w:sdt>
                  </w:p>
                </w:sdtContent>
              </w:sdt>
            </w:tc>
            <w:tc>
              <w:tcPr>
                <w:shd w:fill="auto" w:val="clear"/>
                <w:tcMar>
                  <w:top w:w="100.0" w:type="dxa"/>
                  <w:left w:w="100.0" w:type="dxa"/>
                  <w:bottom w:w="100.0" w:type="dxa"/>
                  <w:right w:w="100.0" w:type="dxa"/>
                </w:tcMar>
                <w:vAlign w:val="top"/>
              </w:tcPr>
              <w:sdt>
                <w:sdtPr>
                  <w:tag w:val="goog_rdk_219"/>
                </w:sdtPr>
                <w:sdtContent>
                  <w:p w:rsidR="00000000" w:rsidDel="00000000" w:rsidP="00000000" w:rsidRDefault="00000000" w:rsidRPr="00000000" w14:paraId="000001FF">
                    <w:pPr>
                      <w:rPr>
                        <w:del w:author="Anh Phan Lâm" w:id="0" w:date="2024-05-25T15:27:57Z"/>
                        <w:rFonts w:ascii="Arial" w:cs="Arial" w:eastAsia="Arial" w:hAnsi="Arial"/>
                      </w:rPr>
                    </w:pPr>
                    <w:sdt>
                      <w:sdtPr>
                        <w:tag w:val="goog_rdk_218"/>
                      </w:sdtPr>
                      <w:sdtContent>
                        <w:del w:author="Anh Phan Lâm" w:id="0" w:date="2024-05-25T15:27:57Z">
                          <w:r w:rsidDel="00000000" w:rsidR="00000000" w:rsidRPr="00000000">
                            <w:rPr>
                              <w:rFonts w:ascii="Arial" w:cs="Arial" w:eastAsia="Arial" w:hAnsi="Arial"/>
                              <w:rtl w:val="0"/>
                            </w:rPr>
                            <w:delText xml:space="preserve">Might be changed</w:delText>
                          </w:r>
                        </w:del>
                      </w:sdtContent>
                    </w:sdt>
                  </w:p>
                </w:sdtContent>
              </w:sdt>
            </w:tc>
          </w:tr>
        </w:sdtContent>
      </w:sdt>
      <w:sdt>
        <w:sdtPr>
          <w:tag w:val="goog_rdk_22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22"/>
                </w:sdtPr>
                <w:sdtContent>
                  <w:p w:rsidR="00000000" w:rsidDel="00000000" w:rsidP="00000000" w:rsidRDefault="00000000" w:rsidRPr="00000000" w14:paraId="00000200">
                    <w:pPr>
                      <w:rPr>
                        <w:del w:author="Anh Phan Lâm" w:id="0" w:date="2024-05-25T15:27:57Z"/>
                        <w:rFonts w:ascii="Arial" w:cs="Arial" w:eastAsia="Arial" w:hAnsi="Arial"/>
                      </w:rPr>
                    </w:pPr>
                    <w:sdt>
                      <w:sdtPr>
                        <w:tag w:val="goog_rdk_221"/>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p>
                </w:sdtContent>
              </w:sdt>
            </w:tc>
            <w:tc>
              <w:tcPr>
                <w:shd w:fill="auto" w:val="clear"/>
                <w:tcMar>
                  <w:top w:w="100.0" w:type="dxa"/>
                  <w:left w:w="100.0" w:type="dxa"/>
                  <w:bottom w:w="100.0" w:type="dxa"/>
                  <w:right w:w="100.0" w:type="dxa"/>
                </w:tcMar>
                <w:vAlign w:val="top"/>
              </w:tcPr>
              <w:sdt>
                <w:sdtPr>
                  <w:tag w:val="goog_rdk_224"/>
                </w:sdtPr>
                <w:sdtContent>
                  <w:p w:rsidR="00000000" w:rsidDel="00000000" w:rsidP="00000000" w:rsidRDefault="00000000" w:rsidRPr="00000000" w14:paraId="00000201">
                    <w:pPr>
                      <w:rPr>
                        <w:del w:author="Anh Phan Lâm" w:id="0" w:date="2024-05-25T15:27:57Z"/>
                        <w:rFonts w:ascii="Arial" w:cs="Arial" w:eastAsia="Arial" w:hAnsi="Arial"/>
                      </w:rPr>
                    </w:pPr>
                    <w:sdt>
                      <w:sdtPr>
                        <w:tag w:val="goog_rdk_223"/>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2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27"/>
                </w:sdtPr>
                <w:sdtContent>
                  <w:p w:rsidR="00000000" w:rsidDel="00000000" w:rsidP="00000000" w:rsidRDefault="00000000" w:rsidRPr="00000000" w14:paraId="00000202">
                    <w:pPr>
                      <w:rPr>
                        <w:del w:author="Anh Phan Lâm" w:id="0" w:date="2024-05-25T15:27:57Z"/>
                        <w:rFonts w:ascii="Arial" w:cs="Arial" w:eastAsia="Arial" w:hAnsi="Arial"/>
                      </w:rPr>
                    </w:pPr>
                    <w:sdt>
                      <w:sdtPr>
                        <w:tag w:val="goog_rdk_226"/>
                      </w:sdtPr>
                      <w:sdtContent>
                        <w:del w:author="Anh Phan Lâm" w:id="0" w:date="2024-05-25T15:27:57Z">
                          <w:r w:rsidDel="00000000" w:rsidR="00000000" w:rsidRPr="00000000">
                            <w:rPr>
                              <w:rFonts w:ascii="Arial" w:cs="Arial" w:eastAsia="Arial" w:hAnsi="Arial"/>
                              <w:rtl w:val="0"/>
                            </w:rPr>
                            <w:delText xml:space="preserve">Payment Method Options</w:delText>
                          </w:r>
                        </w:del>
                      </w:sdtContent>
                    </w:sdt>
                  </w:p>
                </w:sdtContent>
              </w:sdt>
            </w:tc>
            <w:tc>
              <w:tcPr>
                <w:shd w:fill="auto" w:val="clear"/>
                <w:tcMar>
                  <w:top w:w="100.0" w:type="dxa"/>
                  <w:left w:w="100.0" w:type="dxa"/>
                  <w:bottom w:w="100.0" w:type="dxa"/>
                  <w:right w:w="100.0" w:type="dxa"/>
                </w:tcMar>
                <w:vAlign w:val="top"/>
              </w:tcPr>
              <w:sdt>
                <w:sdtPr>
                  <w:tag w:val="goog_rdk_229"/>
                </w:sdtPr>
                <w:sdtContent>
                  <w:p w:rsidR="00000000" w:rsidDel="00000000" w:rsidP="00000000" w:rsidRDefault="00000000" w:rsidRPr="00000000" w14:paraId="00000203">
                    <w:pPr>
                      <w:rPr>
                        <w:del w:author="Anh Phan Lâm" w:id="0" w:date="2024-05-25T15:27:57Z"/>
                        <w:rFonts w:ascii="Arial" w:cs="Arial" w:eastAsia="Arial" w:hAnsi="Arial"/>
                      </w:rPr>
                    </w:pPr>
                    <w:sdt>
                      <w:sdtPr>
                        <w:tag w:val="goog_rdk_228"/>
                      </w:sdtPr>
                      <w:sdtContent>
                        <w:del w:author="Anh Phan Lâm" w:id="0" w:date="2024-05-25T15:27:57Z">
                          <w:r w:rsidDel="00000000" w:rsidR="00000000" w:rsidRPr="00000000">
                            <w:rPr>
                              <w:rFonts w:ascii="Arial" w:cs="Arial" w:eastAsia="Arial" w:hAnsi="Arial"/>
                              <w:rtl w:val="0"/>
                            </w:rPr>
                            <w:delText xml:space="preserve">Might be changed</w:delText>
                          </w:r>
                        </w:del>
                      </w:sdtContent>
                    </w:sdt>
                  </w:p>
                </w:sdtContent>
              </w:sdt>
            </w:tc>
          </w:tr>
        </w:sdtContent>
      </w:sdt>
      <w:sdt>
        <w:sdtPr>
          <w:tag w:val="goog_rdk_230"/>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32"/>
                </w:sdtPr>
                <w:sdtContent>
                  <w:p w:rsidR="00000000" w:rsidDel="00000000" w:rsidP="00000000" w:rsidRDefault="00000000" w:rsidRPr="00000000" w14:paraId="00000204">
                    <w:pPr>
                      <w:rPr>
                        <w:del w:author="Anh Phan Lâm" w:id="0" w:date="2024-05-25T15:27:57Z"/>
                        <w:rFonts w:ascii="Arial" w:cs="Arial" w:eastAsia="Arial" w:hAnsi="Arial"/>
                      </w:rPr>
                    </w:pPr>
                    <w:sdt>
                      <w:sdtPr>
                        <w:tag w:val="goog_rdk_231"/>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p>
                </w:sdtContent>
              </w:sdt>
            </w:tc>
            <w:tc>
              <w:tcPr>
                <w:shd w:fill="auto" w:val="clear"/>
                <w:tcMar>
                  <w:top w:w="100.0" w:type="dxa"/>
                  <w:left w:w="100.0" w:type="dxa"/>
                  <w:bottom w:w="100.0" w:type="dxa"/>
                  <w:right w:w="100.0" w:type="dxa"/>
                </w:tcMar>
                <w:vAlign w:val="top"/>
              </w:tcPr>
              <w:sdt>
                <w:sdtPr>
                  <w:tag w:val="goog_rdk_234"/>
                </w:sdtPr>
                <w:sdtContent>
                  <w:p w:rsidR="00000000" w:rsidDel="00000000" w:rsidP="00000000" w:rsidRDefault="00000000" w:rsidRPr="00000000" w14:paraId="00000205">
                    <w:pPr>
                      <w:rPr>
                        <w:del w:author="Anh Phan Lâm" w:id="0" w:date="2024-05-25T15:27:57Z"/>
                        <w:rFonts w:ascii="Arial" w:cs="Arial" w:eastAsia="Arial" w:hAnsi="Arial"/>
                      </w:rPr>
                    </w:pPr>
                    <w:sdt>
                      <w:sdtPr>
                        <w:tag w:val="goog_rdk_233"/>
                      </w:sdtPr>
                      <w:sdtContent>
                        <w:del w:author="Anh Phan Lâm" w:id="0" w:date="2024-05-25T15:27:57Z">
                          <w:r w:rsidDel="00000000" w:rsidR="00000000" w:rsidRPr="00000000">
                            <w:rPr>
                              <w:rFonts w:ascii="Arial" w:cs="Arial" w:eastAsia="Arial" w:hAnsi="Arial"/>
                              <w:rtl w:val="0"/>
                            </w:rPr>
                            <w:delText xml:space="preserve">Stable</w:delText>
                          </w:r>
                        </w:del>
                      </w:sdtContent>
                    </w:sdt>
                  </w:p>
                </w:sdtContent>
              </w:sdt>
            </w:tc>
          </w:tr>
        </w:sdtContent>
      </w:sdt>
      <w:sdt>
        <w:sdtPr>
          <w:tag w:val="goog_rdk_235"/>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37"/>
                </w:sdtPr>
                <w:sdtContent>
                  <w:p w:rsidR="00000000" w:rsidDel="00000000" w:rsidP="00000000" w:rsidRDefault="00000000" w:rsidRPr="00000000" w14:paraId="00000206">
                    <w:pPr>
                      <w:rPr>
                        <w:del w:author="Anh Phan Lâm" w:id="0" w:date="2024-05-25T15:27:57Z"/>
                        <w:rFonts w:ascii="Arial" w:cs="Arial" w:eastAsia="Arial" w:hAnsi="Arial"/>
                      </w:rPr>
                    </w:pPr>
                    <w:sdt>
                      <w:sdtPr>
                        <w:tag w:val="goog_rdk_236"/>
                      </w:sdtPr>
                      <w:sdtContent>
                        <w:del w:author="Anh Phan Lâm" w:id="0" w:date="2024-05-25T15:27:57Z">
                          <w:r w:rsidDel="00000000" w:rsidR="00000000" w:rsidRPr="00000000">
                            <w:rPr>
                              <w:rFonts w:ascii="Arial" w:cs="Arial" w:eastAsia="Arial" w:hAnsi="Arial"/>
                              <w:rtl w:val="0"/>
                            </w:rPr>
                            <w:delText xml:space="preserve">Personalization Based on Search History</w:delText>
                          </w:r>
                        </w:del>
                      </w:sdtContent>
                    </w:sdt>
                  </w:p>
                </w:sdtContent>
              </w:sdt>
            </w:tc>
            <w:tc>
              <w:tcPr>
                <w:shd w:fill="auto" w:val="clear"/>
                <w:tcMar>
                  <w:top w:w="100.0" w:type="dxa"/>
                  <w:left w:w="100.0" w:type="dxa"/>
                  <w:bottom w:w="100.0" w:type="dxa"/>
                  <w:right w:w="100.0" w:type="dxa"/>
                </w:tcMar>
                <w:vAlign w:val="top"/>
              </w:tcPr>
              <w:sdt>
                <w:sdtPr>
                  <w:tag w:val="goog_rdk_239"/>
                </w:sdtPr>
                <w:sdtContent>
                  <w:p w:rsidR="00000000" w:rsidDel="00000000" w:rsidP="00000000" w:rsidRDefault="00000000" w:rsidRPr="00000000" w14:paraId="00000207">
                    <w:pPr>
                      <w:rPr>
                        <w:del w:author="Anh Phan Lâm" w:id="0" w:date="2024-05-25T15:27:57Z"/>
                        <w:rFonts w:ascii="Arial" w:cs="Arial" w:eastAsia="Arial" w:hAnsi="Arial"/>
                      </w:rPr>
                    </w:pPr>
                    <w:sdt>
                      <w:sdtPr>
                        <w:tag w:val="goog_rdk_238"/>
                      </w:sdtPr>
                      <w:sdtContent>
                        <w:del w:author="Anh Phan Lâm" w:id="0" w:date="2024-05-25T15:27:57Z">
                          <w:r w:rsidDel="00000000" w:rsidR="00000000" w:rsidRPr="00000000">
                            <w:rPr>
                              <w:rFonts w:ascii="Arial" w:cs="Arial" w:eastAsia="Arial" w:hAnsi="Arial"/>
                              <w:rtl w:val="0"/>
                            </w:rPr>
                            <w:delText xml:space="preserve">Might be changed</w:delText>
                          </w:r>
                        </w:del>
                      </w:sdtContent>
                    </w:sdt>
                  </w:p>
                </w:sdtContent>
              </w:sdt>
            </w:tc>
          </w:tr>
        </w:sdtContent>
      </w:sdt>
    </w:tbl>
    <w:sdt>
      <w:sdtPr>
        <w:tag w:val="goog_rdk_242"/>
      </w:sdtPr>
      <w:sdtContent>
        <w:p w:rsidR="00000000" w:rsidDel="00000000" w:rsidP="00000000" w:rsidRDefault="00000000" w:rsidRPr="00000000" w14:paraId="00000208">
          <w:pPr>
            <w:tabs>
              <w:tab w:val="left" w:leader="none" w:pos="540"/>
              <w:tab w:val="left" w:leader="none" w:pos="1260"/>
            </w:tabs>
            <w:spacing w:after="120" w:lineRule="auto"/>
            <w:rPr>
              <w:del w:author="Anh Phan Lâm" w:id="0" w:date="2024-05-25T15:27:57Z"/>
              <w:rFonts w:ascii="Arial" w:cs="Arial" w:eastAsia="Arial" w:hAnsi="Arial"/>
              <w:i w:val="1"/>
              <w:color w:val="0000ff"/>
            </w:rPr>
          </w:pPr>
          <w:sdt>
            <w:sdtPr>
              <w:tag w:val="goog_rdk_241"/>
            </w:sdtPr>
            <w:sdtContent>
              <w:del w:author="Anh Phan Lâm" w:id="0" w:date="2024-05-25T15:27:57Z">
                <w:r w:rsidDel="00000000" w:rsidR="00000000" w:rsidRPr="00000000">
                  <w:rPr>
                    <w:rtl w:val="0"/>
                  </w:rPr>
                </w:r>
              </w:del>
            </w:sdtContent>
          </w:sdt>
        </w:p>
      </w:sdtContent>
    </w:sdt>
    <w:sdt>
      <w:sdtPr>
        <w:tag w:val="goog_rdk_244"/>
      </w:sdtPr>
      <w:sdtContent>
        <w:p w:rsidR="00000000" w:rsidDel="00000000" w:rsidP="00000000" w:rsidRDefault="00000000" w:rsidRPr="00000000" w14:paraId="00000209">
          <w:pPr>
            <w:pStyle w:val="Heading1"/>
            <w:widowControl w:val="1"/>
            <w:numPr>
              <w:ilvl w:val="0"/>
              <w:numId w:val="17"/>
            </w:numPr>
            <w:ind w:left="720" w:hanging="360"/>
            <w:rPr>
              <w:del w:author="Anh Phan Lâm" w:id="0" w:date="2024-05-25T15:27:57Z"/>
              <w:vertAlign w:val="baseline"/>
            </w:rPr>
          </w:pPr>
          <w:sdt>
            <w:sdtPr>
              <w:tag w:val="goog_rdk_243"/>
            </w:sdtPr>
            <w:sdtContent>
              <w:del w:author="Anh Phan Lâm" w:id="0" w:date="2024-05-25T15:27:57Z">
                <w:bookmarkStart w:colFirst="0" w:colLast="0" w:name="_heading=h.he46axy0j7aj" w:id="99"/>
                <w:bookmarkEnd w:id="99"/>
                <w:r w:rsidDel="00000000" w:rsidR="00000000" w:rsidRPr="00000000">
                  <w:rPr>
                    <w:vertAlign w:val="baseline"/>
                    <w:rtl w:val="0"/>
                  </w:rPr>
                  <w:delText xml:space="preserve">A.6</w:delText>
                  <w:tab/>
                  <w:delText xml:space="preserve">Target Release</w:delText>
                </w:r>
              </w:del>
            </w:sdtContent>
          </w:sdt>
        </w:p>
      </w:sdtContent>
    </w:sdt>
    <w:p w:rsidR="00000000" w:rsidDel="00000000" w:rsidP="00000000" w:rsidRDefault="00000000" w:rsidRPr="00000000" w14:paraId="0000020A">
      <w:pPr>
        <w:widowControl w:val="1"/>
        <w:ind w:left="0" w:firstLine="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sdt>
        <w:sdtPr>
          <w:tag w:val="goog_rdk_24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48"/>
                </w:sdtPr>
                <w:sdtContent>
                  <w:p w:rsidR="00000000" w:rsidDel="00000000" w:rsidP="00000000" w:rsidRDefault="00000000" w:rsidRPr="00000000" w14:paraId="0000020B">
                    <w:pPr>
                      <w:rPr>
                        <w:del w:author="Anh Phan Lâm" w:id="0" w:date="2024-05-25T15:27:57Z"/>
                        <w:rFonts w:ascii="Arial" w:cs="Arial" w:eastAsia="Arial" w:hAnsi="Arial"/>
                      </w:rPr>
                    </w:pPr>
                    <w:sdt>
                      <w:sdtPr>
                        <w:tag w:val="goog_rdk_247"/>
                      </w:sdtPr>
                      <w:sdtContent>
                        <w:del w:author="Anh Phan Lâm" w:id="0" w:date="2024-05-25T15:27:57Z">
                          <w:r w:rsidDel="00000000" w:rsidR="00000000" w:rsidRPr="00000000">
                            <w:rPr>
                              <w:rFonts w:ascii="Arial" w:cs="Arial" w:eastAsia="Arial" w:hAnsi="Arial"/>
                              <w:rtl w:val="0"/>
                            </w:rPr>
                            <w:delText xml:space="preserve">Product version</w:delText>
                          </w:r>
                        </w:del>
                      </w:sdtContent>
                    </w:sdt>
                  </w:p>
                </w:sdtContent>
              </w:sdt>
            </w:tc>
            <w:tc>
              <w:tcPr>
                <w:shd w:fill="auto" w:val="clear"/>
                <w:tcMar>
                  <w:top w:w="100.0" w:type="dxa"/>
                  <w:left w:w="100.0" w:type="dxa"/>
                  <w:bottom w:w="100.0" w:type="dxa"/>
                  <w:right w:w="100.0" w:type="dxa"/>
                </w:tcMar>
                <w:vAlign w:val="top"/>
              </w:tcPr>
              <w:sdt>
                <w:sdtPr>
                  <w:tag w:val="goog_rdk_250"/>
                </w:sdtPr>
                <w:sdtContent>
                  <w:p w:rsidR="00000000" w:rsidDel="00000000" w:rsidP="00000000" w:rsidRDefault="00000000" w:rsidRPr="00000000" w14:paraId="0000020C">
                    <w:pPr>
                      <w:rPr>
                        <w:del w:author="Anh Phan Lâm" w:id="0" w:date="2024-05-25T15:27:57Z"/>
                        <w:rFonts w:ascii="Arial" w:cs="Arial" w:eastAsia="Arial" w:hAnsi="Arial"/>
                      </w:rPr>
                    </w:pPr>
                    <w:sdt>
                      <w:sdtPr>
                        <w:tag w:val="goog_rdk_249"/>
                      </w:sdtPr>
                      <w:sdtContent>
                        <w:del w:author="Anh Phan Lâm" w:id="0" w:date="2024-05-25T15:27:57Z">
                          <w:r w:rsidDel="00000000" w:rsidR="00000000" w:rsidRPr="00000000">
                            <w:rPr>
                              <w:rFonts w:ascii="Arial" w:cs="Arial" w:eastAsia="Arial" w:hAnsi="Arial"/>
                              <w:rtl w:val="0"/>
                            </w:rPr>
                            <w:delText xml:space="preserve">Release</w:delText>
                          </w:r>
                        </w:del>
                      </w:sdtContent>
                    </w:sdt>
                  </w:p>
                </w:sdtContent>
              </w:sdt>
            </w:tc>
          </w:tr>
        </w:sdtContent>
      </w:sdt>
      <w:sdt>
        <w:sdtPr>
          <w:tag w:val="goog_rdk_25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53"/>
                </w:sdtPr>
                <w:sdtContent>
                  <w:p w:rsidR="00000000" w:rsidDel="00000000" w:rsidP="00000000" w:rsidRDefault="00000000" w:rsidRPr="00000000" w14:paraId="0000020D">
                    <w:pPr>
                      <w:rPr>
                        <w:del w:author="Anh Phan Lâm" w:id="0" w:date="2024-05-25T15:27:57Z"/>
                        <w:rFonts w:ascii="Arial" w:cs="Arial" w:eastAsia="Arial" w:hAnsi="Arial"/>
                      </w:rPr>
                    </w:pPr>
                    <w:sdt>
                      <w:sdtPr>
                        <w:tag w:val="goog_rdk_252"/>
                      </w:sdtPr>
                      <w:sdtContent>
                        <w:del w:author="Anh Phan Lâm" w:id="0" w:date="2024-05-25T15:27:57Z">
                          <w:r w:rsidDel="00000000" w:rsidR="00000000" w:rsidRPr="00000000">
                            <w:rPr>
                              <w:rFonts w:ascii="Arial" w:cs="Arial" w:eastAsia="Arial" w:hAnsi="Arial"/>
                              <w:rtl w:val="0"/>
                            </w:rPr>
                            <w:delText xml:space="preserve">First release with all basic features.</w:delText>
                          </w:r>
                        </w:del>
                      </w:sdtContent>
                    </w:sdt>
                  </w:p>
                </w:sdtContent>
              </w:sdt>
            </w:tc>
            <w:tc>
              <w:tcPr>
                <w:shd w:fill="auto" w:val="clear"/>
                <w:tcMar>
                  <w:top w:w="100.0" w:type="dxa"/>
                  <w:left w:w="100.0" w:type="dxa"/>
                  <w:bottom w:w="100.0" w:type="dxa"/>
                  <w:right w:w="100.0" w:type="dxa"/>
                </w:tcMar>
                <w:vAlign w:val="top"/>
              </w:tcPr>
              <w:sdt>
                <w:sdtPr>
                  <w:tag w:val="goog_rdk_255"/>
                </w:sdtPr>
                <w:sdtContent>
                  <w:p w:rsidR="00000000" w:rsidDel="00000000" w:rsidP="00000000" w:rsidRDefault="00000000" w:rsidRPr="00000000" w14:paraId="0000020E">
                    <w:pPr>
                      <w:rPr>
                        <w:del w:author="Anh Phan Lâm" w:id="0" w:date="2024-05-25T15:27:57Z"/>
                        <w:rFonts w:ascii="Arial" w:cs="Arial" w:eastAsia="Arial" w:hAnsi="Arial"/>
                      </w:rPr>
                    </w:pPr>
                    <w:sdt>
                      <w:sdtPr>
                        <w:tag w:val="goog_rdk_254"/>
                      </w:sdtPr>
                      <w:sdtContent>
                        <w:del w:author="Anh Phan Lâm" w:id="0" w:date="2024-05-25T15:27:57Z">
                          <w:r w:rsidDel="00000000" w:rsidR="00000000" w:rsidRPr="00000000">
                            <w:rPr>
                              <w:rFonts w:ascii="Arial" w:cs="Arial" w:eastAsia="Arial" w:hAnsi="Arial"/>
                              <w:rtl w:val="0"/>
                            </w:rPr>
                            <w:delText xml:space="preserve">March 4th - March 17th, 2024</w:delText>
                          </w:r>
                        </w:del>
                      </w:sdtContent>
                    </w:sdt>
                  </w:p>
                </w:sdtContent>
              </w:sdt>
            </w:tc>
          </w:tr>
        </w:sdtContent>
      </w:sdt>
      <w:sdt>
        <w:sdtPr>
          <w:tag w:val="goog_rdk_25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58"/>
                </w:sdtPr>
                <w:sdtContent>
                  <w:p w:rsidR="00000000" w:rsidDel="00000000" w:rsidP="00000000" w:rsidRDefault="00000000" w:rsidRPr="00000000" w14:paraId="0000020F">
                    <w:pPr>
                      <w:rPr>
                        <w:del w:author="Anh Phan Lâm" w:id="0" w:date="2024-05-25T15:27:57Z"/>
                        <w:rFonts w:ascii="Arial" w:cs="Arial" w:eastAsia="Arial" w:hAnsi="Arial"/>
                      </w:rPr>
                    </w:pPr>
                    <w:sdt>
                      <w:sdtPr>
                        <w:tag w:val="goog_rdk_257"/>
                      </w:sdtPr>
                      <w:sdtContent>
                        <w:del w:author="Anh Phan Lâm" w:id="0" w:date="2024-05-25T15:27:57Z">
                          <w:r w:rsidDel="00000000" w:rsidR="00000000" w:rsidRPr="00000000">
                            <w:rPr>
                              <w:rFonts w:ascii="Arial" w:cs="Arial" w:eastAsia="Arial" w:hAnsi="Arial"/>
                              <w:rtl w:val="0"/>
                            </w:rPr>
                            <w:delText xml:space="preserve">Second release with all the features are enhanced.</w:delText>
                          </w:r>
                        </w:del>
                      </w:sdtContent>
                    </w:sdt>
                  </w:p>
                </w:sdtContent>
              </w:sdt>
            </w:tc>
            <w:tc>
              <w:tcPr>
                <w:shd w:fill="auto" w:val="clear"/>
                <w:tcMar>
                  <w:top w:w="100.0" w:type="dxa"/>
                  <w:left w:w="100.0" w:type="dxa"/>
                  <w:bottom w:w="100.0" w:type="dxa"/>
                  <w:right w:w="100.0" w:type="dxa"/>
                </w:tcMar>
                <w:vAlign w:val="top"/>
              </w:tcPr>
              <w:sdt>
                <w:sdtPr>
                  <w:tag w:val="goog_rdk_260"/>
                </w:sdtPr>
                <w:sdtContent>
                  <w:p w:rsidR="00000000" w:rsidDel="00000000" w:rsidP="00000000" w:rsidRDefault="00000000" w:rsidRPr="00000000" w14:paraId="00000210">
                    <w:pPr>
                      <w:rPr>
                        <w:del w:author="Anh Phan Lâm" w:id="0" w:date="2024-05-25T15:27:57Z"/>
                        <w:rFonts w:ascii="Arial" w:cs="Arial" w:eastAsia="Arial" w:hAnsi="Arial"/>
                      </w:rPr>
                    </w:pPr>
                    <w:sdt>
                      <w:sdtPr>
                        <w:tag w:val="goog_rdk_259"/>
                      </w:sdtPr>
                      <w:sdtContent>
                        <w:del w:author="Anh Phan Lâm" w:id="0" w:date="2024-05-25T15:27:57Z">
                          <w:r w:rsidDel="00000000" w:rsidR="00000000" w:rsidRPr="00000000">
                            <w:rPr>
                              <w:rFonts w:ascii="Arial" w:cs="Arial" w:eastAsia="Arial" w:hAnsi="Arial"/>
                              <w:rtl w:val="0"/>
                            </w:rPr>
                            <w:delText xml:space="preserve">March 18th - March 31st, 2024</w:delText>
                          </w:r>
                        </w:del>
                      </w:sdtContent>
                    </w:sdt>
                  </w:p>
                </w:sdtContent>
              </w:sdt>
            </w:tc>
          </w:tr>
        </w:sdtContent>
      </w:sdt>
      <w:sdt>
        <w:sdtPr>
          <w:tag w:val="goog_rdk_26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63"/>
                </w:sdtPr>
                <w:sdtContent>
                  <w:p w:rsidR="00000000" w:rsidDel="00000000" w:rsidP="00000000" w:rsidRDefault="00000000" w:rsidRPr="00000000" w14:paraId="00000211">
                    <w:pPr>
                      <w:rPr>
                        <w:del w:author="Anh Phan Lâm" w:id="0" w:date="2024-05-25T15:27:57Z"/>
                        <w:rFonts w:ascii="Arial" w:cs="Arial" w:eastAsia="Arial" w:hAnsi="Arial"/>
                      </w:rPr>
                    </w:pPr>
                    <w:sdt>
                      <w:sdtPr>
                        <w:tag w:val="goog_rdk_262"/>
                      </w:sdtPr>
                      <w:sdtContent>
                        <w:del w:author="Anh Phan Lâm" w:id="0" w:date="2024-05-25T15:27:57Z">
                          <w:r w:rsidDel="00000000" w:rsidR="00000000" w:rsidRPr="00000000">
                            <w:rPr>
                              <w:rFonts w:ascii="Arial" w:cs="Arial" w:eastAsia="Arial" w:hAnsi="Arial"/>
                              <w:rtl w:val="0"/>
                            </w:rPr>
                            <w:delText xml:space="preserve">Final releases, all the features, all tested and deployed.</w:delText>
                          </w:r>
                        </w:del>
                      </w:sdtContent>
                    </w:sdt>
                  </w:p>
                </w:sdtContent>
              </w:sdt>
            </w:tc>
            <w:tc>
              <w:tcPr>
                <w:shd w:fill="auto" w:val="clear"/>
                <w:tcMar>
                  <w:top w:w="100.0" w:type="dxa"/>
                  <w:left w:w="100.0" w:type="dxa"/>
                  <w:bottom w:w="100.0" w:type="dxa"/>
                  <w:right w:w="100.0" w:type="dxa"/>
                </w:tcMar>
                <w:vAlign w:val="top"/>
              </w:tcPr>
              <w:sdt>
                <w:sdtPr>
                  <w:tag w:val="goog_rdk_265"/>
                </w:sdtPr>
                <w:sdtContent>
                  <w:p w:rsidR="00000000" w:rsidDel="00000000" w:rsidP="00000000" w:rsidRDefault="00000000" w:rsidRPr="00000000" w14:paraId="00000212">
                    <w:pPr>
                      <w:rPr>
                        <w:del w:author="Anh Phan Lâm" w:id="0" w:date="2024-05-25T15:27:57Z"/>
                        <w:rFonts w:ascii="Arial" w:cs="Arial" w:eastAsia="Arial" w:hAnsi="Arial"/>
                      </w:rPr>
                    </w:pPr>
                    <w:sdt>
                      <w:sdtPr>
                        <w:tag w:val="goog_rdk_264"/>
                      </w:sdtPr>
                      <w:sdtContent>
                        <w:del w:author="Anh Phan Lâm" w:id="0" w:date="2024-05-25T15:27:57Z">
                          <w:r w:rsidDel="00000000" w:rsidR="00000000" w:rsidRPr="00000000">
                            <w:rPr>
                              <w:rFonts w:ascii="Arial" w:cs="Arial" w:eastAsia="Arial" w:hAnsi="Arial"/>
                              <w:rtl w:val="0"/>
                            </w:rPr>
                            <w:delText xml:space="preserve">April 1st - April 14th, 2024</w:delText>
                          </w:r>
                        </w:del>
                      </w:sdtContent>
                    </w:sdt>
                  </w:p>
                </w:sdtContent>
              </w:sdt>
            </w:tc>
          </w:tr>
        </w:sdtContent>
      </w:sdt>
    </w:tbl>
    <w:sdt>
      <w:sdtPr>
        <w:tag w:val="goog_rdk_268"/>
      </w:sdtPr>
      <w:sdtContent>
        <w:p w:rsidR="00000000" w:rsidDel="00000000" w:rsidP="00000000" w:rsidRDefault="00000000" w:rsidRPr="00000000" w14:paraId="00000213">
          <w:pPr>
            <w:tabs>
              <w:tab w:val="left" w:leader="none" w:pos="540"/>
              <w:tab w:val="left" w:leader="none" w:pos="1260"/>
            </w:tabs>
            <w:spacing w:after="120" w:lineRule="auto"/>
            <w:rPr>
              <w:del w:author="Anh Phan Lâm" w:id="0" w:date="2024-05-25T15:27:57Z"/>
              <w:rFonts w:ascii="Arial" w:cs="Arial" w:eastAsia="Arial" w:hAnsi="Arial"/>
              <w:i w:val="1"/>
              <w:color w:val="0000ff"/>
            </w:rPr>
          </w:pPr>
          <w:sdt>
            <w:sdtPr>
              <w:tag w:val="goog_rdk_267"/>
            </w:sdtPr>
            <w:sdtContent>
              <w:del w:author="Anh Phan Lâm" w:id="0" w:date="2024-05-25T15:27:57Z">
                <w:bookmarkStart w:colFirst="0" w:colLast="0" w:name="_heading=h.3l18frh" w:id="100"/>
                <w:bookmarkEnd w:id="100"/>
                <w:r w:rsidDel="00000000" w:rsidR="00000000" w:rsidRPr="00000000">
                  <w:rPr>
                    <w:rtl w:val="0"/>
                  </w:rPr>
                </w:r>
              </w:del>
            </w:sdtContent>
          </w:sdt>
        </w:p>
      </w:sdtContent>
    </w:sdt>
    <w:p w:rsidR="00000000" w:rsidDel="00000000" w:rsidP="00000000" w:rsidRDefault="00000000" w:rsidRPr="00000000" w14:paraId="00000214">
      <w:pPr>
        <w:pStyle w:val="Heading1"/>
        <w:widowControl w:val="1"/>
        <w:numPr>
          <w:ilvl w:val="0"/>
          <w:numId w:val="17"/>
        </w:numPr>
        <w:ind w:left="720" w:hanging="360"/>
        <w:rPr/>
      </w:pPr>
      <w:bookmarkStart w:colFirst="0" w:colLast="0" w:name="_heading=h.nmbhwzj90inx" w:id="101"/>
      <w:bookmarkEnd w:id="101"/>
      <w:sdt>
        <w:sdtPr>
          <w:tag w:val="goog_rdk_269"/>
        </w:sdtPr>
        <w:sdtContent>
          <w:del w:author="Anh Phan Lâm" w:id="0" w:date="2024-05-25T15:27:57Z">
            <w:r w:rsidDel="00000000" w:rsidR="00000000" w:rsidRPr="00000000">
              <w:rPr>
                <w:vertAlign w:val="baseline"/>
                <w:rtl w:val="0"/>
              </w:rPr>
              <w:delText xml:space="preserve">A.7</w:delText>
              <w:tab/>
              <w:delText xml:space="preserve">Assigned To</w:delText>
            </w:r>
          </w:del>
        </w:sdtContent>
      </w:sdt>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sdt>
        <w:sdtPr>
          <w:tag w:val="goog_rdk_27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73"/>
                </w:sdtPr>
                <w:sdtContent>
                  <w:p w:rsidR="00000000" w:rsidDel="00000000" w:rsidP="00000000" w:rsidRDefault="00000000" w:rsidRPr="00000000" w14:paraId="00000215">
                    <w:pPr>
                      <w:rPr>
                        <w:del w:author="Anh Phan Lâm" w:id="0" w:date="2024-05-25T15:27:57Z"/>
                        <w:rFonts w:ascii="Arial" w:cs="Arial" w:eastAsia="Arial" w:hAnsi="Arial"/>
                      </w:rPr>
                    </w:pPr>
                    <w:sdt>
                      <w:sdtPr>
                        <w:tag w:val="goog_rdk_272"/>
                      </w:sdtPr>
                      <w:sdtContent>
                        <w:del w:author="Anh Phan Lâm" w:id="0" w:date="2024-05-25T15:27:57Z">
                          <w:r w:rsidDel="00000000" w:rsidR="00000000" w:rsidRPr="00000000">
                            <w:rPr>
                              <w:rFonts w:ascii="Arial" w:cs="Arial" w:eastAsia="Arial" w:hAnsi="Arial"/>
                              <w:rtl w:val="0"/>
                            </w:rPr>
                            <w:delText xml:space="preserve">Features</w:delText>
                          </w:r>
                        </w:del>
                      </w:sdtContent>
                    </w:sdt>
                  </w:p>
                </w:sdtContent>
              </w:sdt>
            </w:tc>
            <w:tc>
              <w:tcPr>
                <w:shd w:fill="auto" w:val="clear"/>
                <w:tcMar>
                  <w:top w:w="100.0" w:type="dxa"/>
                  <w:left w:w="100.0" w:type="dxa"/>
                  <w:bottom w:w="100.0" w:type="dxa"/>
                  <w:right w:w="100.0" w:type="dxa"/>
                </w:tcMar>
                <w:vAlign w:val="top"/>
              </w:tcPr>
              <w:sdt>
                <w:sdtPr>
                  <w:tag w:val="goog_rdk_275"/>
                </w:sdtPr>
                <w:sdtContent>
                  <w:p w:rsidR="00000000" w:rsidDel="00000000" w:rsidP="00000000" w:rsidRDefault="00000000" w:rsidRPr="00000000" w14:paraId="00000216">
                    <w:pPr>
                      <w:rPr>
                        <w:del w:author="Anh Phan Lâm" w:id="0" w:date="2024-05-25T15:27:57Z"/>
                        <w:rFonts w:ascii="Arial" w:cs="Arial" w:eastAsia="Arial" w:hAnsi="Arial"/>
                      </w:rPr>
                    </w:pPr>
                    <w:sdt>
                      <w:sdtPr>
                        <w:tag w:val="goog_rdk_274"/>
                      </w:sdtPr>
                      <w:sdtContent>
                        <w:del w:author="Anh Phan Lâm" w:id="0" w:date="2024-05-25T15:27:57Z">
                          <w:r w:rsidDel="00000000" w:rsidR="00000000" w:rsidRPr="00000000">
                            <w:rPr>
                              <w:rFonts w:ascii="Arial" w:cs="Arial" w:eastAsia="Arial" w:hAnsi="Arial"/>
                              <w:rtl w:val="0"/>
                            </w:rPr>
                            <w:delText xml:space="preserve">Assigned to</w:delText>
                          </w:r>
                        </w:del>
                      </w:sdtContent>
                    </w:sdt>
                  </w:p>
                </w:sdtContent>
              </w:sdt>
            </w:tc>
          </w:tr>
        </w:sdtContent>
      </w:sdt>
      <w:sdt>
        <w:sdtPr>
          <w:tag w:val="goog_rdk_27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78"/>
                </w:sdtPr>
                <w:sdtContent>
                  <w:p w:rsidR="00000000" w:rsidDel="00000000" w:rsidP="00000000" w:rsidRDefault="00000000" w:rsidRPr="00000000" w14:paraId="00000217">
                    <w:pPr>
                      <w:rPr>
                        <w:del w:author="Anh Phan Lâm" w:id="0" w:date="2024-05-25T15:27:57Z"/>
                        <w:rFonts w:ascii="Arial" w:cs="Arial" w:eastAsia="Arial" w:hAnsi="Arial"/>
                      </w:rPr>
                    </w:pPr>
                    <w:sdt>
                      <w:sdtPr>
                        <w:tag w:val="goog_rdk_277"/>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p>
                </w:sdtContent>
              </w:sdt>
            </w:tc>
            <w:tc>
              <w:tcPr>
                <w:shd w:fill="auto" w:val="clear"/>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218">
                    <w:pPr>
                      <w:rPr>
                        <w:del w:author="Anh Phan Lâm" w:id="0" w:date="2024-05-25T15:27:57Z"/>
                        <w:rFonts w:ascii="Arial" w:cs="Arial" w:eastAsia="Arial" w:hAnsi="Arial"/>
                      </w:rPr>
                    </w:pPr>
                    <w:sdt>
                      <w:sdtPr>
                        <w:tag w:val="goog_rdk_279"/>
                      </w:sdtPr>
                      <w:sdtContent>
                        <w:del w:author="Anh Phan Lâm" w:id="0" w:date="2024-05-25T15:27:57Z">
                          <w:r w:rsidDel="00000000" w:rsidR="00000000" w:rsidRPr="00000000">
                            <w:rPr>
                              <w:rFonts w:ascii="Arial" w:cs="Arial" w:eastAsia="Arial" w:hAnsi="Arial"/>
                              <w:rtl w:val="0"/>
                            </w:rPr>
                            <w:delText xml:space="preserve">Trịnh Long Vũ, Thành Thiện Nhân, Nguyễn Gia Kiệt</w:delText>
                          </w:r>
                        </w:del>
                      </w:sdtContent>
                    </w:sdt>
                  </w:p>
                </w:sdtContent>
              </w:sdt>
            </w:tc>
          </w:tr>
        </w:sdtContent>
      </w:sdt>
      <w:sdt>
        <w:sdtPr>
          <w:tag w:val="goog_rdk_28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83"/>
                </w:sdtPr>
                <w:sdtContent>
                  <w:p w:rsidR="00000000" w:rsidDel="00000000" w:rsidP="00000000" w:rsidRDefault="00000000" w:rsidRPr="00000000" w14:paraId="00000219">
                    <w:pPr>
                      <w:rPr>
                        <w:del w:author="Anh Phan Lâm" w:id="0" w:date="2024-05-25T15:27:57Z"/>
                        <w:rFonts w:ascii="Arial" w:cs="Arial" w:eastAsia="Arial" w:hAnsi="Arial"/>
                      </w:rPr>
                    </w:pPr>
                    <w:sdt>
                      <w:sdtPr>
                        <w:tag w:val="goog_rdk_282"/>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p>
                </w:sdtContent>
              </w:sdt>
            </w:tc>
            <w:tc>
              <w:tcPr>
                <w:shd w:fill="auto" w:val="clear"/>
                <w:tcMar>
                  <w:top w:w="100.0" w:type="dxa"/>
                  <w:left w:w="100.0" w:type="dxa"/>
                  <w:bottom w:w="100.0" w:type="dxa"/>
                  <w:right w:w="100.0" w:type="dxa"/>
                </w:tcMar>
                <w:vAlign w:val="top"/>
              </w:tcPr>
              <w:sdt>
                <w:sdtPr>
                  <w:tag w:val="goog_rdk_285"/>
                </w:sdtPr>
                <w:sdtContent>
                  <w:p w:rsidR="00000000" w:rsidDel="00000000" w:rsidP="00000000" w:rsidRDefault="00000000" w:rsidRPr="00000000" w14:paraId="0000021A">
                    <w:pPr>
                      <w:rPr>
                        <w:del w:author="Anh Phan Lâm" w:id="0" w:date="2024-05-25T15:27:57Z"/>
                        <w:rFonts w:ascii="Arial" w:cs="Arial" w:eastAsia="Arial" w:hAnsi="Arial"/>
                      </w:rPr>
                    </w:pPr>
                    <w:sdt>
                      <w:sdtPr>
                        <w:tag w:val="goog_rdk_284"/>
                      </w:sdtPr>
                      <w:sdtContent>
                        <w:del w:author="Anh Phan Lâm" w:id="0" w:date="2024-05-25T15:27:57Z">
                          <w:r w:rsidDel="00000000" w:rsidR="00000000" w:rsidRPr="00000000">
                            <w:rPr>
                              <w:rFonts w:ascii="Arial" w:cs="Arial" w:eastAsia="Arial" w:hAnsi="Arial"/>
                              <w:rtl w:val="0"/>
                            </w:rPr>
                            <w:delText xml:space="preserve">Nguyễn Phước Thịnh, Vũ Minh Triết</w:delText>
                          </w:r>
                        </w:del>
                      </w:sdtContent>
                    </w:sdt>
                  </w:p>
                </w:sdtContent>
              </w:sdt>
            </w:tc>
          </w:tr>
        </w:sdtContent>
      </w:sdt>
      <w:sdt>
        <w:sdtPr>
          <w:tag w:val="goog_rdk_28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88"/>
                </w:sdtPr>
                <w:sdtContent>
                  <w:p w:rsidR="00000000" w:rsidDel="00000000" w:rsidP="00000000" w:rsidRDefault="00000000" w:rsidRPr="00000000" w14:paraId="0000021B">
                    <w:pPr>
                      <w:rPr>
                        <w:del w:author="Anh Phan Lâm" w:id="0" w:date="2024-05-25T15:27:57Z"/>
                        <w:rFonts w:ascii="Arial" w:cs="Arial" w:eastAsia="Arial" w:hAnsi="Arial"/>
                      </w:rPr>
                    </w:pPr>
                    <w:sdt>
                      <w:sdtPr>
                        <w:tag w:val="goog_rdk_287"/>
                      </w:sdtPr>
                      <w:sdtContent>
                        <w:del w:author="Anh Phan Lâm" w:id="0" w:date="2024-05-25T15:27:57Z">
                          <w:r w:rsidDel="00000000" w:rsidR="00000000" w:rsidRPr="00000000">
                            <w:rPr>
                              <w:rFonts w:ascii="Arial" w:cs="Arial" w:eastAsia="Arial" w:hAnsi="Arial"/>
                              <w:rtl w:val="0"/>
                            </w:rPr>
                            <w:delText xml:space="preserve">Personal Information Management</w:delText>
                          </w:r>
                        </w:del>
                      </w:sdtContent>
                    </w:sdt>
                  </w:p>
                </w:sdtContent>
              </w:sdt>
            </w:tc>
            <w:tc>
              <w:tcPr>
                <w:shd w:fill="auto" w:val="clear"/>
                <w:tcMar>
                  <w:top w:w="100.0" w:type="dxa"/>
                  <w:left w:w="100.0" w:type="dxa"/>
                  <w:bottom w:w="100.0" w:type="dxa"/>
                  <w:right w:w="100.0" w:type="dxa"/>
                </w:tcMar>
                <w:vAlign w:val="top"/>
              </w:tcPr>
              <w:sdt>
                <w:sdtPr>
                  <w:tag w:val="goog_rdk_290"/>
                </w:sdtPr>
                <w:sdtContent>
                  <w:p w:rsidR="00000000" w:rsidDel="00000000" w:rsidP="00000000" w:rsidRDefault="00000000" w:rsidRPr="00000000" w14:paraId="0000021C">
                    <w:pPr>
                      <w:rPr>
                        <w:del w:author="Anh Phan Lâm" w:id="0" w:date="2024-05-25T15:27:57Z"/>
                        <w:rFonts w:ascii="Arial" w:cs="Arial" w:eastAsia="Arial" w:hAnsi="Arial"/>
                      </w:rPr>
                    </w:pPr>
                    <w:sdt>
                      <w:sdtPr>
                        <w:tag w:val="goog_rdk_289"/>
                      </w:sdtPr>
                      <w:sdtContent>
                        <w:del w:author="Anh Phan Lâm" w:id="0" w:date="2024-05-25T15:27:57Z">
                          <w:r w:rsidDel="00000000" w:rsidR="00000000" w:rsidRPr="00000000">
                            <w:rPr>
                              <w:rFonts w:ascii="Arial" w:cs="Arial" w:eastAsia="Arial" w:hAnsi="Arial"/>
                              <w:rtl w:val="0"/>
                            </w:rPr>
                            <w:delText xml:space="preserve">Trịnh Long Vũ, Vũ Minh Triết</w:delText>
                          </w:r>
                        </w:del>
                      </w:sdtContent>
                    </w:sdt>
                  </w:p>
                </w:sdtContent>
              </w:sdt>
            </w:tc>
          </w:tr>
        </w:sdtContent>
      </w:sdt>
      <w:sdt>
        <w:sdtPr>
          <w:tag w:val="goog_rdk_29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93"/>
                </w:sdtPr>
                <w:sdtContent>
                  <w:p w:rsidR="00000000" w:rsidDel="00000000" w:rsidP="00000000" w:rsidRDefault="00000000" w:rsidRPr="00000000" w14:paraId="0000021D">
                    <w:pPr>
                      <w:rPr>
                        <w:del w:author="Anh Phan Lâm" w:id="0" w:date="2024-05-25T15:27:57Z"/>
                        <w:rFonts w:ascii="Arial" w:cs="Arial" w:eastAsia="Arial" w:hAnsi="Arial"/>
                      </w:rPr>
                    </w:pPr>
                    <w:sdt>
                      <w:sdtPr>
                        <w:tag w:val="goog_rdk_292"/>
                      </w:sdtPr>
                      <w:sdtContent>
                        <w:del w:author="Anh Phan Lâm" w:id="0" w:date="2024-05-25T15:27:57Z">
                          <w:r w:rsidDel="00000000" w:rsidR="00000000" w:rsidRPr="00000000">
                            <w:rPr>
                              <w:rFonts w:ascii="Arial" w:cs="Arial" w:eastAsia="Arial" w:hAnsi="Arial"/>
                              <w:rtl w:val="0"/>
                            </w:rPr>
                            <w:delText xml:space="preserve">Add to Cart</w:delText>
                          </w:r>
                        </w:del>
                      </w:sdtContent>
                    </w:sdt>
                  </w:p>
                </w:sdtContent>
              </w:sdt>
            </w:tc>
            <w:tc>
              <w:tcPr>
                <w:shd w:fill="auto" w:val="clear"/>
                <w:tcMar>
                  <w:top w:w="100.0" w:type="dxa"/>
                  <w:left w:w="100.0" w:type="dxa"/>
                  <w:bottom w:w="100.0" w:type="dxa"/>
                  <w:right w:w="100.0" w:type="dxa"/>
                </w:tcMar>
                <w:vAlign w:val="top"/>
              </w:tcPr>
              <w:sdt>
                <w:sdtPr>
                  <w:tag w:val="goog_rdk_295"/>
                </w:sdtPr>
                <w:sdtContent>
                  <w:p w:rsidR="00000000" w:rsidDel="00000000" w:rsidP="00000000" w:rsidRDefault="00000000" w:rsidRPr="00000000" w14:paraId="0000021E">
                    <w:pPr>
                      <w:rPr>
                        <w:del w:author="Anh Phan Lâm" w:id="0" w:date="2024-05-25T15:27:57Z"/>
                        <w:rFonts w:ascii="Arial" w:cs="Arial" w:eastAsia="Arial" w:hAnsi="Arial"/>
                      </w:rPr>
                    </w:pPr>
                    <w:sdt>
                      <w:sdtPr>
                        <w:tag w:val="goog_rdk_294"/>
                      </w:sdtPr>
                      <w:sdtContent>
                        <w:del w:author="Anh Phan Lâm" w:id="0" w:date="2024-05-25T15:27:57Z">
                          <w:r w:rsidDel="00000000" w:rsidR="00000000" w:rsidRPr="00000000">
                            <w:rPr>
                              <w:rFonts w:ascii="Arial" w:cs="Arial" w:eastAsia="Arial" w:hAnsi="Arial"/>
                              <w:rtl w:val="0"/>
                            </w:rPr>
                            <w:delText xml:space="preserve">Trịnh Long Vũ, Thành Thiện Nhân</w:delText>
                          </w:r>
                        </w:del>
                      </w:sdtContent>
                    </w:sdt>
                  </w:p>
                </w:sdtContent>
              </w:sdt>
            </w:tc>
          </w:tr>
        </w:sdtContent>
      </w:sdt>
      <w:sdt>
        <w:sdtPr>
          <w:tag w:val="goog_rdk_29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298"/>
                </w:sdtPr>
                <w:sdtContent>
                  <w:p w:rsidR="00000000" w:rsidDel="00000000" w:rsidP="00000000" w:rsidRDefault="00000000" w:rsidRPr="00000000" w14:paraId="0000021F">
                    <w:pPr>
                      <w:rPr>
                        <w:del w:author="Anh Phan Lâm" w:id="0" w:date="2024-05-25T15:27:57Z"/>
                        <w:rFonts w:ascii="Arial" w:cs="Arial" w:eastAsia="Arial" w:hAnsi="Arial"/>
                      </w:rPr>
                    </w:pPr>
                    <w:sdt>
                      <w:sdtPr>
                        <w:tag w:val="goog_rdk_297"/>
                      </w:sdtPr>
                      <w:sdtContent>
                        <w:del w:author="Anh Phan Lâm" w:id="0" w:date="2024-05-25T15:27:57Z">
                          <w:r w:rsidDel="00000000" w:rsidR="00000000" w:rsidRPr="00000000">
                            <w:rPr>
                              <w:rFonts w:ascii="Arial" w:cs="Arial" w:eastAsia="Arial" w:hAnsi="Arial"/>
                              <w:rtl w:val="0"/>
                            </w:rPr>
                            <w:delText xml:space="preserve">Purchase Products</w:delText>
                          </w:r>
                        </w:del>
                      </w:sdtContent>
                    </w:sdt>
                  </w:p>
                </w:sdtContent>
              </w:sdt>
            </w:tc>
            <w:tc>
              <w:tcPr>
                <w:shd w:fill="auto" w:val="clear"/>
                <w:tcMar>
                  <w:top w:w="100.0" w:type="dxa"/>
                  <w:left w:w="100.0" w:type="dxa"/>
                  <w:bottom w:w="100.0" w:type="dxa"/>
                  <w:right w:w="100.0" w:type="dxa"/>
                </w:tcMar>
                <w:vAlign w:val="top"/>
              </w:tcPr>
              <w:sdt>
                <w:sdtPr>
                  <w:tag w:val="goog_rdk_300"/>
                </w:sdtPr>
                <w:sdtContent>
                  <w:p w:rsidR="00000000" w:rsidDel="00000000" w:rsidP="00000000" w:rsidRDefault="00000000" w:rsidRPr="00000000" w14:paraId="00000220">
                    <w:pPr>
                      <w:rPr>
                        <w:del w:author="Anh Phan Lâm" w:id="0" w:date="2024-05-25T15:27:57Z"/>
                        <w:rFonts w:ascii="Arial" w:cs="Arial" w:eastAsia="Arial" w:hAnsi="Arial"/>
                      </w:rPr>
                    </w:pPr>
                    <w:sdt>
                      <w:sdtPr>
                        <w:tag w:val="goog_rdk_299"/>
                      </w:sdtPr>
                      <w:sdtContent>
                        <w:del w:author="Anh Phan Lâm" w:id="0" w:date="2024-05-25T15:27:57Z">
                          <w:r w:rsidDel="00000000" w:rsidR="00000000" w:rsidRPr="00000000">
                            <w:rPr>
                              <w:rFonts w:ascii="Arial" w:cs="Arial" w:eastAsia="Arial" w:hAnsi="Arial"/>
                              <w:rtl w:val="0"/>
                            </w:rPr>
                            <w:delText xml:space="preserve">Nguyễn Phước Thịnh, Nguyễn Gia Kiệt, Vũ Minh Triết</w:delText>
                          </w:r>
                        </w:del>
                      </w:sdtContent>
                    </w:sdt>
                  </w:p>
                </w:sdtContent>
              </w:sdt>
            </w:tc>
          </w:tr>
        </w:sdtContent>
      </w:sdt>
      <w:sdt>
        <w:sdtPr>
          <w:tag w:val="goog_rdk_30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303"/>
                </w:sdtPr>
                <w:sdtContent>
                  <w:p w:rsidR="00000000" w:rsidDel="00000000" w:rsidP="00000000" w:rsidRDefault="00000000" w:rsidRPr="00000000" w14:paraId="00000221">
                    <w:pPr>
                      <w:rPr>
                        <w:del w:author="Anh Phan Lâm" w:id="0" w:date="2024-05-25T15:27:57Z"/>
                        <w:rFonts w:ascii="Arial" w:cs="Arial" w:eastAsia="Arial" w:hAnsi="Arial"/>
                      </w:rPr>
                    </w:pPr>
                    <w:sdt>
                      <w:sdtPr>
                        <w:tag w:val="goog_rdk_302"/>
                      </w:sdtPr>
                      <w:sdtContent>
                        <w:del w:author="Anh Phan Lâm" w:id="0" w:date="2024-05-25T15:27:57Z">
                          <w:r w:rsidDel="00000000" w:rsidR="00000000" w:rsidRPr="00000000">
                            <w:rPr>
                              <w:rFonts w:ascii="Arial" w:cs="Arial" w:eastAsia="Arial" w:hAnsi="Arial"/>
                              <w:rtl w:val="0"/>
                            </w:rPr>
                            <w:delText xml:space="preserve">Product Reviews</w:delText>
                          </w:r>
                        </w:del>
                      </w:sdtContent>
                    </w:sdt>
                  </w:p>
                </w:sdtContent>
              </w:sdt>
            </w:tc>
            <w:tc>
              <w:tcPr>
                <w:shd w:fill="auto" w:val="clear"/>
                <w:tcMar>
                  <w:top w:w="100.0" w:type="dxa"/>
                  <w:left w:w="100.0" w:type="dxa"/>
                  <w:bottom w:w="100.0" w:type="dxa"/>
                  <w:right w:w="100.0" w:type="dxa"/>
                </w:tcMar>
                <w:vAlign w:val="top"/>
              </w:tcPr>
              <w:sdt>
                <w:sdtPr>
                  <w:tag w:val="goog_rdk_305"/>
                </w:sdtPr>
                <w:sdtContent>
                  <w:p w:rsidR="00000000" w:rsidDel="00000000" w:rsidP="00000000" w:rsidRDefault="00000000" w:rsidRPr="00000000" w14:paraId="00000222">
                    <w:pPr>
                      <w:rPr>
                        <w:del w:author="Anh Phan Lâm" w:id="0" w:date="2024-05-25T15:27:57Z"/>
                        <w:rFonts w:ascii="Arial" w:cs="Arial" w:eastAsia="Arial" w:hAnsi="Arial"/>
                      </w:rPr>
                    </w:pPr>
                    <w:sdt>
                      <w:sdtPr>
                        <w:tag w:val="goog_rdk_304"/>
                      </w:sdtPr>
                      <w:sdtContent>
                        <w:del w:author="Anh Phan Lâm" w:id="0" w:date="2024-05-25T15:27:57Z">
                          <w:r w:rsidDel="00000000" w:rsidR="00000000" w:rsidRPr="00000000">
                            <w:rPr>
                              <w:rFonts w:ascii="Arial" w:cs="Arial" w:eastAsia="Arial" w:hAnsi="Arial"/>
                              <w:rtl w:val="0"/>
                            </w:rPr>
                            <w:delText xml:space="preserve">Nguyễn Phước Thịnh, Thành Thiện Nhân</w:delText>
                          </w:r>
                        </w:del>
                      </w:sdtContent>
                    </w:sdt>
                  </w:p>
                </w:sdtContent>
              </w:sdt>
            </w:tc>
          </w:tr>
        </w:sdtContent>
      </w:sdt>
      <w:sdt>
        <w:sdtPr>
          <w:tag w:val="goog_rdk_306"/>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308"/>
                </w:sdtPr>
                <w:sdtContent>
                  <w:p w:rsidR="00000000" w:rsidDel="00000000" w:rsidP="00000000" w:rsidRDefault="00000000" w:rsidRPr="00000000" w14:paraId="00000223">
                    <w:pPr>
                      <w:rPr>
                        <w:del w:author="Anh Phan Lâm" w:id="0" w:date="2024-05-25T15:27:57Z"/>
                        <w:rFonts w:ascii="Arial" w:cs="Arial" w:eastAsia="Arial" w:hAnsi="Arial"/>
                      </w:rPr>
                    </w:pPr>
                    <w:sdt>
                      <w:sdtPr>
                        <w:tag w:val="goog_rdk_307"/>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p>
                </w:sdtContent>
              </w:sdt>
            </w:tc>
            <w:tc>
              <w:tcPr>
                <w:shd w:fill="auto" w:val="clear"/>
                <w:tcMar>
                  <w:top w:w="100.0" w:type="dxa"/>
                  <w:left w:w="100.0" w:type="dxa"/>
                  <w:bottom w:w="100.0" w:type="dxa"/>
                  <w:right w:w="100.0" w:type="dxa"/>
                </w:tcMar>
                <w:vAlign w:val="top"/>
              </w:tcPr>
              <w:sdt>
                <w:sdtPr>
                  <w:tag w:val="goog_rdk_310"/>
                </w:sdtPr>
                <w:sdtContent>
                  <w:p w:rsidR="00000000" w:rsidDel="00000000" w:rsidP="00000000" w:rsidRDefault="00000000" w:rsidRPr="00000000" w14:paraId="00000224">
                    <w:pPr>
                      <w:rPr>
                        <w:del w:author="Anh Phan Lâm" w:id="0" w:date="2024-05-25T15:27:57Z"/>
                        <w:rFonts w:ascii="Arial" w:cs="Arial" w:eastAsia="Arial" w:hAnsi="Arial"/>
                      </w:rPr>
                    </w:pPr>
                    <w:sdt>
                      <w:sdtPr>
                        <w:tag w:val="goog_rdk_309"/>
                      </w:sdtPr>
                      <w:sdtContent>
                        <w:del w:author="Anh Phan Lâm" w:id="0" w:date="2024-05-25T15:27:57Z">
                          <w:r w:rsidDel="00000000" w:rsidR="00000000" w:rsidRPr="00000000">
                            <w:rPr>
                              <w:rFonts w:ascii="Arial" w:cs="Arial" w:eastAsia="Arial" w:hAnsi="Arial"/>
                              <w:rtl w:val="0"/>
                            </w:rPr>
                            <w:delText xml:space="preserve">Trịnh Long Vũ, Thành Thiện Nhân</w:delText>
                          </w:r>
                        </w:del>
                      </w:sdtContent>
                    </w:sdt>
                  </w:p>
                </w:sdtContent>
              </w:sdt>
            </w:tc>
          </w:tr>
        </w:sdtContent>
      </w:sdt>
      <w:sdt>
        <w:sdtPr>
          <w:tag w:val="goog_rdk_311"/>
        </w:sdtPr>
        <w:sdtContent>
          <w:tr>
            <w:trPr>
              <w:cantSplit w:val="0"/>
              <w:tblHeader w:val="0"/>
              <w:del w:author="Anh Phan Lâm" w:id="0" w:date="2024-05-25T15:27:57Z"/>
            </w:trPr>
            <w:tc>
              <w:tcPr>
                <w:shd w:fill="auto" w:val="clear"/>
                <w:tcMar>
                  <w:top w:w="100.0" w:type="dxa"/>
                  <w:left w:w="100.0" w:type="dxa"/>
                  <w:bottom w:w="100.0" w:type="dxa"/>
                  <w:right w:w="100.0" w:type="dxa"/>
                </w:tcMar>
                <w:vAlign w:val="top"/>
              </w:tcPr>
              <w:sdt>
                <w:sdtPr>
                  <w:tag w:val="goog_rdk_313"/>
                </w:sdtPr>
                <w:sdtContent>
                  <w:p w:rsidR="00000000" w:rsidDel="00000000" w:rsidP="00000000" w:rsidRDefault="00000000" w:rsidRPr="00000000" w14:paraId="00000225">
                    <w:pPr>
                      <w:rPr>
                        <w:del w:author="Anh Phan Lâm" w:id="0" w:date="2024-05-25T15:27:57Z"/>
                        <w:rFonts w:ascii="Arial" w:cs="Arial" w:eastAsia="Arial" w:hAnsi="Arial"/>
                      </w:rPr>
                    </w:pPr>
                    <w:sdt>
                      <w:sdtPr>
                        <w:tag w:val="goog_rdk_312"/>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p>
                </w:sdtContent>
              </w:sdt>
            </w:tc>
            <w:tc>
              <w:tcPr>
                <w:shd w:fill="auto" w:val="clear"/>
                <w:tcMar>
                  <w:top w:w="100.0" w:type="dxa"/>
                  <w:left w:w="100.0" w:type="dxa"/>
                  <w:bottom w:w="100.0" w:type="dxa"/>
                  <w:right w:w="100.0" w:type="dxa"/>
                </w:tcMar>
                <w:vAlign w:val="top"/>
              </w:tcPr>
              <w:sdt>
                <w:sdtPr>
                  <w:tag w:val="goog_rdk_315"/>
                </w:sdtPr>
                <w:sdtContent>
                  <w:p w:rsidR="00000000" w:rsidDel="00000000" w:rsidP="00000000" w:rsidRDefault="00000000" w:rsidRPr="00000000" w14:paraId="00000226">
                    <w:pPr>
                      <w:rPr>
                        <w:del w:author="Anh Phan Lâm" w:id="0" w:date="2024-05-25T15:27:57Z"/>
                        <w:rFonts w:ascii="Arial" w:cs="Arial" w:eastAsia="Arial" w:hAnsi="Arial"/>
                      </w:rPr>
                    </w:pPr>
                    <w:sdt>
                      <w:sdtPr>
                        <w:tag w:val="goog_rdk_314"/>
                      </w:sdtPr>
                      <w:sdtContent>
                        <w:del w:author="Anh Phan Lâm" w:id="0" w:date="2024-05-25T15:27:57Z">
                          <w:r w:rsidDel="00000000" w:rsidR="00000000" w:rsidRPr="00000000">
                            <w:rPr>
                              <w:rFonts w:ascii="Arial" w:cs="Arial" w:eastAsia="Arial" w:hAnsi="Arial"/>
                              <w:rtl w:val="0"/>
                            </w:rPr>
                            <w:delText xml:space="preserve">Trịnh Long Vũ, Nguyễn Gia Kiệt, Vũ Minh Triết</w:delText>
                          </w:r>
                        </w:del>
                      </w:sdtContent>
                    </w:sdt>
                  </w:p>
                </w:sdtContent>
              </w:sdt>
            </w:tc>
          </w:tr>
        </w:sdtContent>
      </w:sdt>
    </w:tbl>
    <w:sdt>
      <w:sdtPr>
        <w:tag w:val="goog_rdk_318"/>
      </w:sdtPr>
      <w:sdtContent>
        <w:p w:rsidR="00000000" w:rsidDel="00000000" w:rsidP="00000000" w:rsidRDefault="00000000" w:rsidRPr="00000000" w14:paraId="00000227">
          <w:pPr>
            <w:tabs>
              <w:tab w:val="left" w:leader="none" w:pos="540"/>
              <w:tab w:val="left" w:leader="none" w:pos="1260"/>
            </w:tabs>
            <w:spacing w:after="120" w:lineRule="auto"/>
            <w:rPr>
              <w:del w:author="Anh Phan Lâm" w:id="0" w:date="2024-05-25T15:27:57Z"/>
              <w:rFonts w:ascii="Arial" w:cs="Arial" w:eastAsia="Arial" w:hAnsi="Arial"/>
            </w:rPr>
          </w:pPr>
          <w:sdt>
            <w:sdtPr>
              <w:tag w:val="goog_rdk_317"/>
            </w:sdtPr>
            <w:sdtContent>
              <w:del w:author="Anh Phan Lâm" w:id="0" w:date="2024-05-25T15:27:57Z">
                <w:r w:rsidDel="00000000" w:rsidR="00000000" w:rsidRPr="00000000">
                  <w:rPr>
                    <w:rtl w:val="0"/>
                  </w:rPr>
                </w:r>
              </w:del>
            </w:sdtContent>
          </w:sdt>
        </w:p>
      </w:sdtContent>
    </w:sdt>
    <w:p w:rsidR="00000000" w:rsidDel="00000000" w:rsidP="00000000" w:rsidRDefault="00000000" w:rsidRPr="00000000" w14:paraId="00000228">
      <w:pPr>
        <w:pStyle w:val="Heading1"/>
        <w:widowControl w:val="1"/>
        <w:numPr>
          <w:ilvl w:val="0"/>
          <w:numId w:val="17"/>
        </w:numPr>
        <w:ind w:left="720" w:hanging="360"/>
        <w:rPr/>
      </w:pPr>
      <w:bookmarkStart w:colFirst="0" w:colLast="0" w:name="_heading=h.pf98zq5sg5a4" w:id="102"/>
      <w:bookmarkEnd w:id="102"/>
      <w:sdt>
        <w:sdtPr>
          <w:tag w:val="goog_rdk_319"/>
        </w:sdtPr>
        <w:sdtContent>
          <w:del w:author="Anh Phan Lâm" w:id="0" w:date="2024-05-25T15:27:57Z">
            <w:r w:rsidDel="00000000" w:rsidR="00000000" w:rsidRPr="00000000">
              <w:rPr>
                <w:vertAlign w:val="baseline"/>
                <w:rtl w:val="0"/>
              </w:rPr>
              <w:delText xml:space="preserve">A.8</w:delText>
              <w:tab/>
              <w:delText xml:space="preserve">Reason</w:delText>
            </w:r>
          </w:del>
        </w:sdtContent>
      </w:sdt>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rFonts w:ascii="Arial" w:cs="Arial" w:eastAsia="Arial" w:hAnsi="Arial"/>
              </w:rPr>
            </w:pPr>
            <w:sdt>
              <w:sdtPr>
                <w:tag w:val="goog_rdk_321"/>
              </w:sdtPr>
              <w:sdtContent>
                <w:del w:author="Anh Phan Lâm" w:id="0" w:date="2024-05-25T15:27:57Z">
                  <w:r w:rsidDel="00000000" w:rsidR="00000000" w:rsidRPr="00000000">
                    <w:rPr>
                      <w:rFonts w:ascii="Arial" w:cs="Arial" w:eastAsia="Arial" w:hAnsi="Arial"/>
                      <w:rtl w:val="0"/>
                    </w:rPr>
                    <w:delText xml:space="preserve">Features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Arial" w:cs="Arial" w:eastAsia="Arial" w:hAnsi="Arial"/>
              </w:rPr>
            </w:pPr>
            <w:sdt>
              <w:sdtPr>
                <w:tag w:val="goog_rdk_323"/>
              </w:sdtPr>
              <w:sdtContent>
                <w:del w:author="Anh Phan Lâm" w:id="0" w:date="2024-05-25T15:27:57Z">
                  <w:r w:rsidDel="00000000" w:rsidR="00000000" w:rsidRPr="00000000">
                    <w:rPr>
                      <w:rFonts w:ascii="Arial" w:cs="Arial" w:eastAsia="Arial" w:hAnsi="Arial"/>
                      <w:rtl w:val="0"/>
                    </w:rPr>
                    <w:delText xml:space="preserve">Reason</w:delText>
                  </w:r>
                </w:del>
              </w:sdtContent>
            </w:sdt>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rFonts w:ascii="Arial" w:cs="Arial" w:eastAsia="Arial" w:hAnsi="Arial"/>
              </w:rPr>
            </w:pPr>
            <w:sdt>
              <w:sdtPr>
                <w:tag w:val="goog_rdk_325"/>
              </w:sdtPr>
              <w:sdtContent>
                <w:del w:author="Anh Phan Lâm" w:id="0" w:date="2024-05-25T15:27:57Z">
                  <w:r w:rsidDel="00000000" w:rsidR="00000000" w:rsidRPr="00000000">
                    <w:rPr>
                      <w:rFonts w:ascii="Arial" w:cs="Arial" w:eastAsia="Arial" w:hAnsi="Arial"/>
                      <w:rtl w:val="0"/>
                    </w:rPr>
                    <w:delText xml:space="preserve">Search and Product Filtering</w:delText>
                  </w:r>
                </w:del>
              </w:sdtContent>
            </w:sdt>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C">
            <w:pPr>
              <w:rPr>
                <w:rFonts w:ascii="Arial" w:cs="Arial" w:eastAsia="Arial" w:hAnsi="Arial"/>
              </w:rPr>
            </w:pPr>
            <w:sdt>
              <w:sdtPr>
                <w:tag w:val="goog_rdk_327"/>
              </w:sdtPr>
              <w:sdtContent>
                <w:del w:author="Anh Phan Lâm" w:id="0" w:date="2024-05-25T15:27:57Z">
                  <w:r w:rsidDel="00000000" w:rsidR="00000000" w:rsidRPr="00000000">
                    <w:rPr>
                      <w:rFonts w:ascii="Arial" w:cs="Arial" w:eastAsia="Arial" w:hAnsi="Arial"/>
                      <w:rtl w:val="0"/>
                    </w:rPr>
                    <w:delText xml:space="preserve">To accommodate the diverse preferences and needs of its users. These features allow customers to quickly narrow down their choices based on specific criteria such as size, color, style, price range, brand or type preference. By providing these features, the application enhances the user experience, making it easier for customers to find exactly what they are looking for among a variety of available products.</w:delText>
                  </w:r>
                </w:del>
              </w:sdtContent>
            </w:sdt>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rFonts w:ascii="Arial" w:cs="Arial" w:eastAsia="Arial" w:hAnsi="Arial"/>
              </w:rPr>
            </w:pPr>
            <w:sdt>
              <w:sdtPr>
                <w:tag w:val="goog_rdk_329"/>
              </w:sdtPr>
              <w:sdtContent>
                <w:del w:author="Anh Phan Lâm" w:id="0" w:date="2024-05-25T15:27:57Z">
                  <w:r w:rsidDel="00000000" w:rsidR="00000000" w:rsidRPr="00000000">
                    <w:rPr>
                      <w:rFonts w:ascii="Arial" w:cs="Arial" w:eastAsia="Arial" w:hAnsi="Arial"/>
                      <w:rtl w:val="0"/>
                    </w:rPr>
                    <w:delText xml:space="preserve">Categorization of Products</w:delText>
                  </w:r>
                </w:del>
              </w:sdtContent>
            </w:sdt>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rFonts w:ascii="Arial" w:cs="Arial" w:eastAsia="Arial" w:hAnsi="Arial"/>
              </w:rPr>
            </w:pPr>
            <w:sdt>
              <w:sdtPr>
                <w:tag w:val="goog_rdk_331"/>
              </w:sdtPr>
              <w:sdtContent>
                <w:del w:author="Anh Phan Lâm" w:id="0" w:date="2024-05-25T15:27:57Z">
                  <w:r w:rsidDel="00000000" w:rsidR="00000000" w:rsidRPr="00000000">
                    <w:rPr>
                      <w:rFonts w:ascii="Arial" w:cs="Arial" w:eastAsia="Arial" w:hAnsi="Arial"/>
                      <w:rtl w:val="0"/>
                    </w:rPr>
                    <w:delText xml:space="preserve">Personal Information Management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Arial" w:cs="Arial" w:eastAsia="Arial" w:hAnsi="Arial"/>
              </w:rPr>
            </w:pPr>
            <w:sdt>
              <w:sdtPr>
                <w:tag w:val="goog_rdk_333"/>
              </w:sdtPr>
              <w:sdtContent>
                <w:del w:author="Anh Phan Lâm" w:id="0" w:date="2024-05-25T15:27:57Z">
                  <w:r w:rsidDel="00000000" w:rsidR="00000000" w:rsidRPr="00000000">
                    <w:rPr>
                      <w:rFonts w:ascii="Arial" w:cs="Arial" w:eastAsia="Arial" w:hAnsi="Arial"/>
                      <w:rtl w:val="0"/>
                    </w:rPr>
                    <w:delText xml:space="preserve">This feature allows users to access, review, and modify their personal information stored on the application, such as contact details, shipping addresses. By providing users with the ability to manage their personal information, the application demonstrates a commitment to user privacy rights.</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Arial" w:cs="Arial" w:eastAsia="Arial" w:hAnsi="Arial"/>
              </w:rPr>
            </w:pPr>
            <w:sdt>
              <w:sdtPr>
                <w:tag w:val="goog_rdk_335"/>
              </w:sdtPr>
              <w:sdtContent>
                <w:del w:author="Anh Phan Lâm" w:id="0" w:date="2024-05-25T15:27:57Z">
                  <w:r w:rsidDel="00000000" w:rsidR="00000000" w:rsidRPr="00000000">
                    <w:rPr>
                      <w:rFonts w:ascii="Arial" w:cs="Arial" w:eastAsia="Arial" w:hAnsi="Arial"/>
                      <w:rtl w:val="0"/>
                    </w:rPr>
                    <w:delText xml:space="preserve">Add to Cart</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rFonts w:ascii="Arial" w:cs="Arial" w:eastAsia="Arial" w:hAnsi="Arial"/>
              </w:rPr>
            </w:pPr>
            <w:sdt>
              <w:sdtPr>
                <w:tag w:val="goog_rdk_337"/>
              </w:sdtPr>
              <w:sdtContent>
                <w:del w:author="Anh Phan Lâm" w:id="0" w:date="2024-05-25T15:27:57Z">
                  <w:r w:rsidDel="00000000" w:rsidR="00000000" w:rsidRPr="00000000">
                    <w:rPr>
                      <w:rFonts w:ascii="Arial" w:cs="Arial" w:eastAsia="Arial" w:hAnsi="Arial"/>
                      <w:rtl w:val="0"/>
                    </w:rPr>
                    <w:delText xml:space="preserve">This feature provides users with a place to gather and organize their selected items before proceeding to checkout.</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rFonts w:ascii="Arial" w:cs="Arial" w:eastAsia="Arial" w:hAnsi="Arial"/>
              </w:rPr>
            </w:pPr>
            <w:sdt>
              <w:sdtPr>
                <w:tag w:val="goog_rdk_339"/>
              </w:sdtPr>
              <w:sdtContent>
                <w:del w:author="Anh Phan Lâm" w:id="0" w:date="2024-05-25T15:27:57Z">
                  <w:r w:rsidDel="00000000" w:rsidR="00000000" w:rsidRPr="00000000">
                    <w:rPr>
                      <w:rFonts w:ascii="Arial" w:cs="Arial" w:eastAsia="Arial" w:hAnsi="Arial"/>
                      <w:rtl w:val="0"/>
                    </w:rPr>
                    <w:delText xml:space="preserve">Purchase Products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rPr>
                <w:rFonts w:ascii="Arial" w:cs="Arial" w:eastAsia="Arial" w:hAnsi="Arial"/>
              </w:rPr>
            </w:pPr>
            <w:sdt>
              <w:sdtPr>
                <w:tag w:val="goog_rdk_341"/>
              </w:sdtPr>
              <w:sdtContent>
                <w:del w:author="Anh Phan Lâm" w:id="0" w:date="2024-05-25T15:27:57Z">
                  <w:r w:rsidDel="00000000" w:rsidR="00000000" w:rsidRPr="00000000">
                    <w:rPr>
                      <w:rFonts w:ascii="Arial" w:cs="Arial" w:eastAsia="Arial" w:hAnsi="Arial"/>
                      <w:rtl w:val="0"/>
                    </w:rPr>
                    <w:delText xml:space="preserve">This feature allows users to make purchases of certain products. Additionally, making a purchase is necessary when it comes to listening.</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rFonts w:ascii="Arial" w:cs="Arial" w:eastAsia="Arial" w:hAnsi="Arial"/>
              </w:rPr>
            </w:pPr>
            <w:sdt>
              <w:sdtPr>
                <w:tag w:val="goog_rdk_343"/>
              </w:sdtPr>
              <w:sdtContent>
                <w:del w:author="Anh Phan Lâm" w:id="0" w:date="2024-05-25T15:27:57Z">
                  <w:r w:rsidDel="00000000" w:rsidR="00000000" w:rsidRPr="00000000">
                    <w:rPr>
                      <w:rFonts w:ascii="Arial" w:cs="Arial" w:eastAsia="Arial" w:hAnsi="Arial"/>
                      <w:rtl w:val="0"/>
                    </w:rPr>
                    <w:delText xml:space="preserve">Product Reviews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Arial" w:cs="Arial" w:eastAsia="Arial" w:hAnsi="Arial"/>
              </w:rPr>
            </w:pPr>
            <w:sdt>
              <w:sdtPr>
                <w:tag w:val="goog_rdk_345"/>
              </w:sdtPr>
              <w:sdtContent>
                <w:del w:author="Anh Phan Lâm" w:id="0" w:date="2024-05-25T15:27:57Z">
                  <w:r w:rsidDel="00000000" w:rsidR="00000000" w:rsidRPr="00000000">
                    <w:rPr>
                      <w:rFonts w:ascii="Arial" w:cs="Arial" w:eastAsia="Arial" w:hAnsi="Arial"/>
                      <w:rtl w:val="0"/>
                    </w:rPr>
                    <w:delText xml:space="preserve">Customers can check for the reviews to make informed purchasing decisions based on the experiences of others or leave a review based on their experience.</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Arial" w:cs="Arial" w:eastAsia="Arial" w:hAnsi="Arial"/>
              </w:rPr>
            </w:pPr>
            <w:sdt>
              <w:sdtPr>
                <w:tag w:val="goog_rdk_347"/>
              </w:sdtPr>
              <w:sdtContent>
                <w:del w:author="Anh Phan Lâm" w:id="0" w:date="2024-05-25T15:27:57Z">
                  <w:r w:rsidDel="00000000" w:rsidR="00000000" w:rsidRPr="00000000">
                    <w:rPr>
                      <w:rFonts w:ascii="Arial" w:cs="Arial" w:eastAsia="Arial" w:hAnsi="Arial"/>
                      <w:rtl w:val="0"/>
                    </w:rPr>
                    <w:delText xml:space="preserve">Display of Discount Codes/Promotions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rFonts w:ascii="Arial" w:cs="Arial" w:eastAsia="Arial" w:hAnsi="Arial"/>
              </w:rPr>
            </w:pPr>
            <w:sdt>
              <w:sdtPr>
                <w:tag w:val="goog_rdk_349"/>
              </w:sdtPr>
              <w:sdtContent>
                <w:del w:author="Anh Phan Lâm" w:id="0" w:date="2024-05-25T15:27:57Z">
                  <w:r w:rsidDel="00000000" w:rsidR="00000000" w:rsidRPr="00000000">
                    <w:rPr>
                      <w:rFonts w:ascii="Arial" w:cs="Arial" w:eastAsia="Arial" w:hAnsi="Arial"/>
                      <w:rtl w:val="0"/>
                    </w:rPr>
                    <w:delText xml:space="preserve">This feature will encourage repeat purchase or acquiring new customers. Also helps the seller to clear their stocks.</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rFonts w:ascii="Arial" w:cs="Arial" w:eastAsia="Arial" w:hAnsi="Arial"/>
              </w:rPr>
            </w:pPr>
            <w:sdt>
              <w:sdtPr>
                <w:tag w:val="goog_rdk_351"/>
              </w:sdtPr>
              <w:sdtContent>
                <w:del w:author="Anh Phan Lâm" w:id="0" w:date="2024-05-25T15:27:57Z">
                  <w:r w:rsidDel="00000000" w:rsidR="00000000" w:rsidRPr="00000000">
                    <w:rPr>
                      <w:rFonts w:ascii="Arial" w:cs="Arial" w:eastAsia="Arial" w:hAnsi="Arial"/>
                      <w:rtl w:val="0"/>
                    </w:rPr>
                    <w:delText xml:space="preserve">Display of Related Products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rFonts w:ascii="Arial" w:cs="Arial" w:eastAsia="Arial" w:hAnsi="Arial"/>
              </w:rPr>
            </w:pPr>
            <w:sdt>
              <w:sdtPr>
                <w:tag w:val="goog_rdk_353"/>
              </w:sdtPr>
              <w:sdtContent>
                <w:del w:author="Anh Phan Lâm" w:id="0" w:date="2024-05-25T15:27:57Z">
                  <w:r w:rsidDel="00000000" w:rsidR="00000000" w:rsidRPr="00000000">
                    <w:rPr>
                      <w:rFonts w:ascii="Arial" w:cs="Arial" w:eastAsia="Arial" w:hAnsi="Arial"/>
                      <w:rtl w:val="0"/>
                    </w:rPr>
                    <w:delText xml:space="preserve">This feature will encourage customers to check for the products that are relevant with the current product, which increases user experience.</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rFonts w:ascii="Arial" w:cs="Arial" w:eastAsia="Arial" w:hAnsi="Arial"/>
              </w:rPr>
            </w:pPr>
            <w:sdt>
              <w:sdtPr>
                <w:tag w:val="goog_rdk_355"/>
              </w:sdtPr>
              <w:sdtContent>
                <w:del w:author="Anh Phan Lâm" w:id="0" w:date="2024-05-25T15:27:57Z">
                  <w:r w:rsidDel="00000000" w:rsidR="00000000" w:rsidRPr="00000000">
                    <w:rPr>
                      <w:rFonts w:ascii="Arial" w:cs="Arial" w:eastAsia="Arial" w:hAnsi="Arial"/>
                      <w:rtl w:val="0"/>
                    </w:rPr>
                    <w:delText xml:space="preserve">Payment Method Options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rFonts w:ascii="Arial" w:cs="Arial" w:eastAsia="Arial" w:hAnsi="Arial"/>
              </w:rPr>
            </w:pPr>
            <w:sdt>
              <w:sdtPr>
                <w:tag w:val="goog_rdk_357"/>
              </w:sdtPr>
              <w:sdtContent>
                <w:del w:author="Anh Phan Lâm" w:id="0" w:date="2024-05-25T15:27:57Z">
                  <w:r w:rsidDel="00000000" w:rsidR="00000000" w:rsidRPr="00000000">
                    <w:rPr>
                      <w:rFonts w:ascii="Arial" w:cs="Arial" w:eastAsia="Arial" w:hAnsi="Arial"/>
                      <w:rtl w:val="0"/>
                    </w:rPr>
                    <w:delText xml:space="preserve">Customers are free to choose the payment method that they are most convenient with, which also increases user experience.</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rFonts w:ascii="Arial" w:cs="Arial" w:eastAsia="Arial" w:hAnsi="Arial"/>
              </w:rPr>
            </w:pPr>
            <w:sdt>
              <w:sdtPr>
                <w:tag w:val="goog_rdk_359"/>
              </w:sdtPr>
              <w:sdtContent>
                <w:del w:author="Anh Phan Lâm" w:id="0" w:date="2024-05-25T15:27:57Z">
                  <w:r w:rsidDel="00000000" w:rsidR="00000000" w:rsidRPr="00000000">
                    <w:rPr>
                      <w:rFonts w:ascii="Arial" w:cs="Arial" w:eastAsia="Arial" w:hAnsi="Arial"/>
                      <w:rtl w:val="0"/>
                    </w:rPr>
                    <w:delText xml:space="preserve">Seller Management of Products</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rFonts w:ascii="Arial" w:cs="Arial" w:eastAsia="Arial" w:hAnsi="Arial"/>
              </w:rPr>
            </w:pPr>
            <w:sdt>
              <w:sdtPr>
                <w:tag w:val="goog_rdk_361"/>
              </w:sdtPr>
              <w:sdtContent>
                <w:del w:author="Anh Phan Lâm" w:id="0" w:date="2024-05-25T15:27:57Z">
                  <w:r w:rsidDel="00000000" w:rsidR="00000000" w:rsidRPr="00000000">
                    <w:rPr>
                      <w:rFonts w:ascii="Arial" w:cs="Arial" w:eastAsia="Arial" w:hAnsi="Arial"/>
                      <w:rtl w:val="0"/>
                    </w:rPr>
                    <w:delText xml:space="preserve">This feature is needed for listing the products to sell, adjusting the stocks and product information.</w:delText>
                  </w:r>
                </w:del>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rFonts w:ascii="Arial" w:cs="Arial" w:eastAsia="Arial" w:hAnsi="Arial"/>
              </w:rPr>
            </w:pPr>
            <w:sdt>
              <w:sdtPr>
                <w:tag w:val="goog_rdk_363"/>
              </w:sdtPr>
              <w:sdtContent>
                <w:del w:author="Anh Phan Lâm" w:id="0" w:date="2024-05-25T15:27:57Z">
                  <w:r w:rsidDel="00000000" w:rsidR="00000000" w:rsidRPr="00000000">
                    <w:rPr>
                      <w:rFonts w:ascii="Arial" w:cs="Arial" w:eastAsia="Arial" w:hAnsi="Arial"/>
                      <w:rtl w:val="0"/>
                    </w:rPr>
                    <w:delText xml:space="preserve">Personalization Based on Search History</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rFonts w:ascii="Arial" w:cs="Arial" w:eastAsia="Arial" w:hAnsi="Arial"/>
              </w:rPr>
            </w:pPr>
            <w:sdt>
              <w:sdtPr>
                <w:tag w:val="goog_rdk_365"/>
              </w:sdtPr>
              <w:sdtContent>
                <w:del w:author="Anh Phan Lâm" w:id="0" w:date="2024-05-25T15:27:57Z">
                  <w:r w:rsidDel="00000000" w:rsidR="00000000" w:rsidRPr="00000000">
                    <w:rPr>
                      <w:rFonts w:ascii="Arial" w:cs="Arial" w:eastAsia="Arial" w:hAnsi="Arial"/>
                      <w:rtl w:val="0"/>
                    </w:rPr>
                    <w:delText xml:space="preserve">With this feature, the customer will be provided with advertisements that are similar to the products on their search history so that they might want to check.</w:delText>
                  </w:r>
                </w:del>
              </w:sdtContent>
            </w:sdt>
            <w:r w:rsidDel="00000000" w:rsidR="00000000" w:rsidRPr="00000000">
              <w:rPr>
                <w:rtl w:val="0"/>
              </w:rPr>
            </w:r>
          </w:p>
        </w:tc>
      </w:tr>
    </w:tbl>
    <w:p w:rsidR="00000000" w:rsidDel="00000000" w:rsidP="00000000" w:rsidRDefault="00000000" w:rsidRPr="00000000" w14:paraId="00000241">
      <w:pPr>
        <w:tabs>
          <w:tab w:val="left" w:leader="none" w:pos="540"/>
          <w:tab w:val="left" w:leader="none" w:pos="1260"/>
        </w:tabs>
        <w:spacing w:after="120" w:lineRule="auto"/>
        <w:rPr>
          <w:rFonts w:ascii="Arial" w:cs="Arial" w:eastAsia="Arial" w:hAnsi="Arial"/>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jc w:val="center"/>
            <w:rPr>
              <w:vertAlign w:val="baseline"/>
            </w:rPr>
          </w:pPr>
          <w:r w:rsidDel="00000000" w:rsidR="00000000" w:rsidRPr="00000000">
            <w:rPr>
              <w:vertAlign w:val="baseline"/>
              <w:rtl w:val="0"/>
            </w:rPr>
            <w:t xml:space="preserve">©</w:t>
          </w:r>
          <w:r w:rsidDel="00000000" w:rsidR="00000000" w:rsidRPr="00000000">
            <w:rPr>
              <w:rtl w:val="0"/>
            </w:rPr>
            <w:t xml:space="preserve">Nhóm 2</w:t>
          </w:r>
          <w:r w:rsidDel="00000000" w:rsidR="00000000" w:rsidRPr="00000000">
            <w:rPr>
              <w:vertAlign w:val="baseline"/>
              <w:rtl w:val="0"/>
            </w:rPr>
            <w:t xml:space="preserve">, 20</w:t>
          </w:r>
          <w:r w:rsidDel="00000000" w:rsidR="00000000" w:rsidRPr="00000000">
            <w:rPr>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rPr>
        <w:sz w:val="24"/>
        <w:szCs w:val="24"/>
        <w:vertAlign w:val="baseline"/>
      </w:rPr>
    </w:pPr>
    <w:r w:rsidDel="00000000" w:rsidR="00000000" w:rsidRPr="00000000">
      <w:rPr>
        <w:rtl w:val="0"/>
      </w:rPr>
    </w:r>
  </w:p>
  <w:p w:rsidR="00000000" w:rsidDel="00000000" w:rsidP="00000000" w:rsidRDefault="00000000" w:rsidRPr="00000000" w14:paraId="0000024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44">
    <w:pPr>
      <w:pBdr>
        <w:bottom w:color="000000" w:space="1" w:sz="6" w:val="single"/>
      </w:pBdr>
      <w:jc w:val="right"/>
      <w:rPr>
        <w:sz w:val="24"/>
        <w:szCs w:val="24"/>
        <w:vertAlign w:val="baseline"/>
      </w:rPr>
    </w:pPr>
    <w:r w:rsidDel="00000000" w:rsidR="00000000" w:rsidRPr="00000000">
      <w:rPr>
        <w:rFonts w:ascii="Arial" w:cs="Arial" w:eastAsia="Arial" w:hAnsi="Arial"/>
        <w:b w:val="1"/>
        <w:sz w:val="36"/>
        <w:szCs w:val="36"/>
        <w:rtl w:val="0"/>
      </w:rPr>
      <w:t xml:space="preserve">Nhóm 2</w:t>
    </w: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3"/>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47">
          <w:pPr>
            <w:rPr>
              <w:vertAlign w:val="baseline"/>
            </w:rPr>
          </w:pPr>
          <w:r w:rsidDel="00000000" w:rsidR="00000000" w:rsidRPr="00000000">
            <w:rPr>
              <w:rtl w:val="0"/>
            </w:rPr>
            <w:t xml:space="preserve">Nhóm 2</w:t>
          </w:r>
          <w:r w:rsidDel="00000000" w:rsidR="00000000" w:rsidRPr="00000000">
            <w:rPr>
              <w:rtl w:val="0"/>
            </w:rPr>
          </w:r>
        </w:p>
      </w:tc>
      <w:tc>
        <w:tcPr>
          <w:vAlign w:val="top"/>
        </w:tcPr>
        <w:p w:rsidR="00000000" w:rsidDel="00000000" w:rsidP="00000000" w:rsidRDefault="00000000" w:rsidRPr="00000000" w14:paraId="00000248">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24A">
          <w:pPr>
            <w:rPr>
              <w:vertAlign w:val="baseline"/>
            </w:rPr>
          </w:pPr>
          <w:r w:rsidDel="00000000" w:rsidR="00000000" w:rsidRPr="00000000">
            <w:rPr>
              <w:vertAlign w:val="baseline"/>
              <w:rtl w:val="0"/>
            </w:rPr>
            <w:t xml:space="preserve">  Date:  </w:t>
          </w:r>
          <w:r w:rsidDel="00000000" w:rsidR="00000000" w:rsidRPr="00000000">
            <w:rPr>
              <w:rtl w:val="0"/>
            </w:rPr>
            <w:t xml:space="preserve">04/06</w:t>
          </w:r>
          <w:r w:rsidDel="00000000" w:rsidR="00000000" w:rsidRPr="00000000">
            <w:rPr>
              <w:vertAlign w:val="baseline"/>
              <w:rtl w:val="0"/>
            </w:rPr>
            <w:t xml:space="preserve">/</w:t>
          </w:r>
          <w:r w:rsidDel="00000000" w:rsidR="00000000" w:rsidRPr="00000000">
            <w:rPr>
              <w:rtl w:val="0"/>
            </w:rPr>
            <w:t xml:space="preserve">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4B">
          <w:pPr>
            <w:rPr>
              <w:vertAlign w:val="baseline"/>
            </w:rPr>
          </w:pPr>
          <w:r w:rsidDel="00000000" w:rsidR="00000000" w:rsidRPr="00000000">
            <w:rPr>
              <w:vertAlign w:val="baseline"/>
              <w:rtl w:val="0"/>
            </w:rPr>
            <w:t xml:space="preserve">&lt;</w:t>
          </w:r>
          <w:r w:rsidDel="00000000" w:rsidR="00000000" w:rsidRPr="00000000">
            <w:rPr>
              <w:rtl w:val="0"/>
            </w:rPr>
            <w:t xml:space="preserve">001-v1.0-20240604</w:t>
          </w:r>
          <w:r w:rsidDel="00000000" w:rsidR="00000000" w:rsidRPr="00000000">
            <w:rPr>
              <w:vertAlign w:val="baseline"/>
              <w:rtl w:val="0"/>
            </w:rPr>
            <w:t xml:space="preserve">r&gt;</w:t>
          </w:r>
        </w:p>
      </w:tc>
    </w:tr>
  </w:tb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Times New Roman" w:cs="Times New Roman" w:eastAsia="Times New Roman" w:hAnsi="Times New Roman"/>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9"/>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5"/>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7"/>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hanging="360"/>
    </w:pPr>
    <w:rPr>
      <w:sz w:val="22"/>
      <w:szCs w:val="22"/>
      <w:vertAlign w:val="baseline"/>
    </w:rPr>
  </w:style>
  <w:style w:type="paragraph" w:styleId="Heading6">
    <w:name w:val="heading 6"/>
    <w:basedOn w:val="Normal"/>
    <w:next w:val="Normal"/>
    <w:pPr>
      <w:widowControl w:val="0"/>
      <w:spacing w:after="60" w:before="240" w:lineRule="auto"/>
      <w:ind w:left="2880" w:hanging="36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pbA7ZY/IvrtcNgprCIlqmzUrpg==">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